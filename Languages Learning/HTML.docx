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17AD5" w:rsidRDefault="00117AD5" w:rsidP="00117AD5">
      <w:pPr>
        <w:jc w:val="center"/>
        <w:rPr>
          <w:b/>
          <w:bCs/>
          <w:sz w:val="32"/>
          <w:szCs w:val="32"/>
        </w:rPr>
      </w:pPr>
      <w:r w:rsidRPr="00117AD5">
        <w:rPr>
          <w:b/>
          <w:bCs/>
          <w:sz w:val="32"/>
          <w:szCs w:val="32"/>
        </w:rPr>
        <w:t>HTML</w:t>
      </w:r>
    </w:p>
    <w:p w:rsidR="00DE4AC7" w:rsidRDefault="00DE4AC7" w:rsidP="00DE4AC7">
      <w:pPr>
        <w:rPr>
          <w:b/>
          <w:bCs/>
          <w:szCs w:val="24"/>
        </w:rPr>
      </w:pPr>
      <w:r>
        <w:rPr>
          <w:b/>
          <w:bCs/>
          <w:szCs w:val="24"/>
        </w:rPr>
        <w:t>Image Attribute:</w:t>
      </w:r>
    </w:p>
    <w:p w:rsidR="00DE4AC7" w:rsidRDefault="00DE4AC7" w:rsidP="00DE4AC7">
      <w:pPr>
        <w:rPr>
          <w:szCs w:val="24"/>
        </w:rPr>
      </w:pPr>
      <w:r w:rsidRPr="00DE4AC7">
        <w:rPr>
          <w:szCs w:val="24"/>
        </w:rPr>
        <w:t>&lt;</w:t>
      </w:r>
      <w:proofErr w:type="spellStart"/>
      <w:r w:rsidRPr="00DE4AC7">
        <w:rPr>
          <w:szCs w:val="24"/>
        </w:rPr>
        <w:t>img</w:t>
      </w:r>
      <w:proofErr w:type="spellEnd"/>
      <w:r w:rsidRPr="00DE4AC7">
        <w:rPr>
          <w:szCs w:val="24"/>
        </w:rPr>
        <w:t> </w:t>
      </w:r>
      <w:proofErr w:type="spellStart"/>
      <w:r w:rsidRPr="00DE4AC7">
        <w:rPr>
          <w:szCs w:val="24"/>
        </w:rPr>
        <w:t>src</w:t>
      </w:r>
      <w:proofErr w:type="spellEnd"/>
      <w:r w:rsidRPr="00DE4AC7">
        <w:rPr>
          <w:szCs w:val="24"/>
        </w:rPr>
        <w:t>="img_girl.jpg"&gt;</w:t>
      </w:r>
    </w:p>
    <w:p w:rsidR="00DE4AC7" w:rsidRPr="00DE4AC7" w:rsidRDefault="00DE4AC7" w:rsidP="00DE4AC7">
      <w:pPr>
        <w:pStyle w:val="ListParagraph"/>
        <w:numPr>
          <w:ilvl w:val="0"/>
          <w:numId w:val="1"/>
        </w:numPr>
        <w:rPr>
          <w:szCs w:val="24"/>
        </w:rPr>
      </w:pPr>
      <w:r w:rsidRPr="00DE4AC7">
        <w:rPr>
          <w:b/>
          <w:bCs/>
          <w:szCs w:val="24"/>
        </w:rPr>
        <w:t>Absolute URL</w:t>
      </w:r>
      <w:r w:rsidRPr="00DE4AC7">
        <w:rPr>
          <w:szCs w:val="24"/>
        </w:rPr>
        <w:t> - Links to an external image that is hosted on another website. Example: </w:t>
      </w:r>
      <w:proofErr w:type="spellStart"/>
      <w:r w:rsidRPr="00DE4AC7">
        <w:rPr>
          <w:szCs w:val="24"/>
        </w:rPr>
        <w:t>src</w:t>
      </w:r>
      <w:proofErr w:type="spellEnd"/>
      <w:r w:rsidRPr="00DE4AC7">
        <w:rPr>
          <w:szCs w:val="24"/>
        </w:rPr>
        <w:t>="https://www.w3schools.com/images/img_girl.jpg".</w:t>
      </w:r>
    </w:p>
    <w:p w:rsidR="00DE4AC7" w:rsidRPr="00DE4AC7" w:rsidRDefault="00DE4AC7" w:rsidP="00DE4AC7">
      <w:pPr>
        <w:pStyle w:val="ListParagraph"/>
        <w:numPr>
          <w:ilvl w:val="0"/>
          <w:numId w:val="1"/>
        </w:numPr>
        <w:rPr>
          <w:szCs w:val="24"/>
        </w:rPr>
      </w:pPr>
      <w:r w:rsidRPr="00DE4AC7">
        <w:rPr>
          <w:b/>
          <w:bCs/>
          <w:szCs w:val="24"/>
        </w:rPr>
        <w:t>Relative URL</w:t>
      </w:r>
      <w:r w:rsidRPr="00DE4AC7">
        <w:rPr>
          <w:szCs w:val="24"/>
        </w:rPr>
        <w:t> - Links to an image that is hosted within the website.</w:t>
      </w:r>
    </w:p>
    <w:p w:rsidR="00DE4AC7" w:rsidRDefault="00DE4AC7" w:rsidP="00DE4AC7">
      <w:pPr>
        <w:pStyle w:val="ListParagraph"/>
        <w:rPr>
          <w:szCs w:val="24"/>
        </w:rPr>
      </w:pPr>
      <w:r w:rsidRPr="00DE4AC7">
        <w:rPr>
          <w:szCs w:val="24"/>
        </w:rPr>
        <w:t xml:space="preserve">Example: </w:t>
      </w:r>
      <w:proofErr w:type="spellStart"/>
      <w:r w:rsidRPr="00DE4AC7">
        <w:rPr>
          <w:szCs w:val="24"/>
        </w:rPr>
        <w:t>src</w:t>
      </w:r>
      <w:proofErr w:type="spellEnd"/>
      <w:r w:rsidRPr="00DE4AC7">
        <w:rPr>
          <w:szCs w:val="24"/>
        </w:rPr>
        <w:t>="/images/img_girl.jpg".</w:t>
      </w:r>
    </w:p>
    <w:p w:rsidR="00DE4AC7" w:rsidRDefault="00DE4AC7" w:rsidP="00DE4AC7">
      <w:pPr>
        <w:rPr>
          <w:szCs w:val="24"/>
        </w:rPr>
      </w:pPr>
    </w:p>
    <w:p w:rsidR="00DE4AC7" w:rsidRPr="00DE4AC7" w:rsidRDefault="00DE4AC7" w:rsidP="00DE4AC7">
      <w:pPr>
        <w:rPr>
          <w:b/>
          <w:bCs/>
          <w:szCs w:val="24"/>
        </w:rPr>
      </w:pPr>
      <w:r w:rsidRPr="00DE4AC7">
        <w:rPr>
          <w:b/>
          <w:bCs/>
          <w:szCs w:val="24"/>
        </w:rPr>
        <w:t>The lang Attribute</w:t>
      </w:r>
    </w:p>
    <w:p w:rsidR="00DE4AC7" w:rsidRPr="00DE4AC7" w:rsidRDefault="00DE4AC7" w:rsidP="00DE4AC7">
      <w:pPr>
        <w:rPr>
          <w:szCs w:val="24"/>
        </w:rPr>
      </w:pPr>
      <w:r w:rsidRPr="00DE4AC7">
        <w:rPr>
          <w:szCs w:val="24"/>
        </w:rPr>
        <w:t>You should always include the lang attribute inside the &lt;html&gt; tag, to declare the language of the Web page. This is meant to assist search engines and browsers.</w:t>
      </w:r>
    </w:p>
    <w:p w:rsidR="00DE4AC7" w:rsidRPr="00DE4AC7" w:rsidRDefault="00DE4AC7" w:rsidP="00DE4AC7">
      <w:pPr>
        <w:rPr>
          <w:szCs w:val="24"/>
        </w:rPr>
      </w:pPr>
      <w:r w:rsidRPr="00DE4AC7">
        <w:rPr>
          <w:szCs w:val="24"/>
        </w:rPr>
        <w:t>The following example specifies English as the language:</w:t>
      </w:r>
    </w:p>
    <w:p w:rsidR="00DE4AC7" w:rsidRDefault="00DE4AC7" w:rsidP="00DE4AC7">
      <w:pPr>
        <w:rPr>
          <w:szCs w:val="24"/>
        </w:rPr>
      </w:pPr>
      <w:r w:rsidRPr="00DE4AC7">
        <w:rPr>
          <w:szCs w:val="24"/>
        </w:rPr>
        <w:t>&lt;!DOCTYPE html&gt;</w:t>
      </w:r>
      <w:r w:rsidRPr="00DE4AC7">
        <w:rPr>
          <w:szCs w:val="24"/>
        </w:rPr>
        <w:br/>
        <w:t>&lt;html lang="</w:t>
      </w:r>
      <w:proofErr w:type="spellStart"/>
      <w:r w:rsidRPr="00DE4AC7">
        <w:rPr>
          <w:szCs w:val="24"/>
        </w:rPr>
        <w:t>en</w:t>
      </w:r>
      <w:proofErr w:type="spellEnd"/>
      <w:r w:rsidRPr="00DE4AC7">
        <w:rPr>
          <w:szCs w:val="24"/>
        </w:rPr>
        <w:t>"&gt;</w:t>
      </w:r>
      <w:r w:rsidRPr="00DE4AC7">
        <w:rPr>
          <w:szCs w:val="24"/>
        </w:rPr>
        <w:br/>
        <w:t>&lt;body&gt;</w:t>
      </w:r>
      <w:r w:rsidRPr="00DE4AC7">
        <w:rPr>
          <w:szCs w:val="24"/>
        </w:rPr>
        <w:br/>
        <w:t>...</w:t>
      </w:r>
      <w:r w:rsidRPr="00DE4AC7">
        <w:rPr>
          <w:szCs w:val="24"/>
        </w:rPr>
        <w:br/>
        <w:t>&lt;/body&gt;</w:t>
      </w:r>
      <w:r w:rsidRPr="00DE4AC7">
        <w:rPr>
          <w:szCs w:val="24"/>
        </w:rPr>
        <w:br/>
        <w:t>&lt;/html&gt;</w:t>
      </w:r>
    </w:p>
    <w:p w:rsidR="001652F9" w:rsidRDefault="001652F9" w:rsidP="00DE4AC7">
      <w:pPr>
        <w:rPr>
          <w:szCs w:val="24"/>
        </w:rPr>
      </w:pPr>
    </w:p>
    <w:p w:rsidR="001652F9" w:rsidRDefault="001652F9" w:rsidP="00DE4AC7">
      <w:pPr>
        <w:rPr>
          <w:b/>
          <w:bCs/>
          <w:szCs w:val="24"/>
        </w:rPr>
      </w:pPr>
      <w:r>
        <w:rPr>
          <w:b/>
          <w:bCs/>
          <w:szCs w:val="24"/>
        </w:rPr>
        <w:t>Tags</w:t>
      </w:r>
    </w:p>
    <w:p w:rsidR="001652F9" w:rsidRPr="001652F9" w:rsidRDefault="001652F9" w:rsidP="001652F9">
      <w:pPr>
        <w:numPr>
          <w:ilvl w:val="0"/>
          <w:numId w:val="2"/>
        </w:numPr>
        <w:rPr>
          <w:szCs w:val="24"/>
        </w:rPr>
      </w:pPr>
      <w:r w:rsidRPr="001652F9">
        <w:rPr>
          <w:szCs w:val="24"/>
        </w:rPr>
        <w:t>&lt;mark&gt; - Marked text</w:t>
      </w:r>
      <w:r>
        <w:rPr>
          <w:szCs w:val="24"/>
        </w:rPr>
        <w:t xml:space="preserve">         - </w:t>
      </w:r>
      <w:r w:rsidRPr="001652F9">
        <w:rPr>
          <w:szCs w:val="24"/>
        </w:rPr>
        <w:t>Do not forget to buy milk today.</w:t>
      </w:r>
    </w:p>
    <w:p w:rsidR="001652F9" w:rsidRPr="001652F9" w:rsidRDefault="001652F9" w:rsidP="001652F9">
      <w:pPr>
        <w:numPr>
          <w:ilvl w:val="0"/>
          <w:numId w:val="2"/>
        </w:numPr>
        <w:rPr>
          <w:szCs w:val="24"/>
        </w:rPr>
      </w:pPr>
      <w:r w:rsidRPr="001652F9">
        <w:rPr>
          <w:szCs w:val="24"/>
        </w:rPr>
        <w:t>&lt;del&gt; - Deleted text</w:t>
      </w:r>
      <w:r>
        <w:rPr>
          <w:szCs w:val="24"/>
        </w:rPr>
        <w:t xml:space="preserve">      - </w:t>
      </w:r>
      <w:r w:rsidRPr="001652F9">
        <w:rPr>
          <w:szCs w:val="24"/>
        </w:rPr>
        <w:t>My favorite color is </w:t>
      </w:r>
      <w:del w:id="0" w:author="Unknown">
        <w:r w:rsidRPr="001652F9">
          <w:rPr>
            <w:szCs w:val="24"/>
          </w:rPr>
          <w:delText>blue</w:delText>
        </w:r>
      </w:del>
      <w:r w:rsidRPr="001652F9">
        <w:rPr>
          <w:szCs w:val="24"/>
        </w:rPr>
        <w:t> red.</w:t>
      </w:r>
    </w:p>
    <w:p w:rsidR="001652F9" w:rsidRDefault="001652F9" w:rsidP="001652F9">
      <w:pPr>
        <w:numPr>
          <w:ilvl w:val="0"/>
          <w:numId w:val="2"/>
        </w:numPr>
        <w:rPr>
          <w:szCs w:val="24"/>
        </w:rPr>
      </w:pPr>
      <w:r w:rsidRPr="001652F9">
        <w:rPr>
          <w:szCs w:val="24"/>
        </w:rPr>
        <w:t>&lt;ins&gt; - Inserted text</w:t>
      </w:r>
      <w:r>
        <w:rPr>
          <w:szCs w:val="24"/>
        </w:rPr>
        <w:t xml:space="preserve">       - </w:t>
      </w:r>
      <w:r w:rsidRPr="001652F9">
        <w:rPr>
          <w:szCs w:val="24"/>
        </w:rPr>
        <w:t>My favorite color is </w:t>
      </w:r>
      <w:del w:id="1" w:author="Unknown">
        <w:r w:rsidRPr="001652F9">
          <w:rPr>
            <w:szCs w:val="24"/>
          </w:rPr>
          <w:delText>blue</w:delText>
        </w:r>
      </w:del>
      <w:r w:rsidRPr="001652F9">
        <w:rPr>
          <w:szCs w:val="24"/>
        </w:rPr>
        <w:t> </w:t>
      </w:r>
      <w:r w:rsidRPr="001652F9">
        <w:rPr>
          <w:szCs w:val="24"/>
          <w:u w:val="single"/>
        </w:rPr>
        <w:t>red</w:t>
      </w:r>
      <w:r w:rsidRPr="001652F9">
        <w:rPr>
          <w:szCs w:val="24"/>
        </w:rPr>
        <w:t>.</w:t>
      </w:r>
    </w:p>
    <w:p w:rsidR="00692A43" w:rsidRDefault="00692A43" w:rsidP="00692A43">
      <w:pPr>
        <w:rPr>
          <w:szCs w:val="24"/>
        </w:rPr>
      </w:pPr>
    </w:p>
    <w:p w:rsidR="00692A43" w:rsidRDefault="00692A43" w:rsidP="00692A43">
      <w:pPr>
        <w:rPr>
          <w:szCs w:val="24"/>
        </w:rPr>
      </w:pPr>
    </w:p>
    <w:p w:rsidR="00692A43" w:rsidRDefault="00692A43" w:rsidP="00692A43">
      <w:pPr>
        <w:rPr>
          <w:szCs w:val="24"/>
        </w:rPr>
      </w:pPr>
    </w:p>
    <w:p w:rsidR="00692A43" w:rsidRDefault="00692A43" w:rsidP="00692A43">
      <w:pPr>
        <w:rPr>
          <w:szCs w:val="24"/>
        </w:rPr>
      </w:pPr>
    </w:p>
    <w:p w:rsidR="00692A43" w:rsidRDefault="00692A43" w:rsidP="00692A43">
      <w:pPr>
        <w:rPr>
          <w:szCs w:val="24"/>
        </w:rPr>
      </w:pPr>
    </w:p>
    <w:p w:rsidR="00692A43" w:rsidRDefault="00692A43" w:rsidP="00692A43">
      <w:pPr>
        <w:rPr>
          <w:szCs w:val="24"/>
        </w:rPr>
      </w:pPr>
    </w:p>
    <w:p w:rsidR="00692A43" w:rsidRDefault="00692A43" w:rsidP="00692A43">
      <w:pPr>
        <w:rPr>
          <w:b/>
          <w:bCs/>
          <w:szCs w:val="24"/>
        </w:rPr>
      </w:pPr>
      <w:r w:rsidRPr="00692A43">
        <w:rPr>
          <w:b/>
          <w:bCs/>
          <w:szCs w:val="24"/>
        </w:rPr>
        <w:lastRenderedPageBreak/>
        <w:t>HTML Quotation and Citation Elements</w:t>
      </w:r>
    </w:p>
    <w:p w:rsidR="00692A43" w:rsidRPr="00692A43" w:rsidRDefault="00692A43" w:rsidP="00692A43">
      <w:pPr>
        <w:pStyle w:val="ListParagraph"/>
        <w:numPr>
          <w:ilvl w:val="0"/>
          <w:numId w:val="4"/>
        </w:numPr>
        <w:rPr>
          <w:b/>
          <w:bCs/>
          <w:szCs w:val="24"/>
        </w:rPr>
      </w:pPr>
      <w:r w:rsidRPr="00692A43">
        <w:rPr>
          <w:b/>
          <w:bCs/>
          <w:szCs w:val="24"/>
        </w:rPr>
        <w:t>&lt;bl</w:t>
      </w:r>
      <w:r>
        <w:rPr>
          <w:b/>
          <w:bCs/>
          <w:szCs w:val="24"/>
        </w:rPr>
        <w:t>o</w:t>
      </w:r>
      <w:r w:rsidRPr="00692A43">
        <w:rPr>
          <w:b/>
          <w:bCs/>
          <w:szCs w:val="24"/>
        </w:rPr>
        <w:t>ckquote</w:t>
      </w:r>
      <w:proofErr w:type="gramStart"/>
      <w:r w:rsidRPr="00692A43">
        <w:rPr>
          <w:b/>
          <w:bCs/>
          <w:szCs w:val="24"/>
        </w:rPr>
        <w:t>&gt; :</w:t>
      </w:r>
      <w:proofErr w:type="gramEnd"/>
      <w:r w:rsidRPr="00692A43">
        <w:rPr>
          <w:b/>
          <w:bCs/>
          <w:szCs w:val="24"/>
        </w:rPr>
        <w:t xml:space="preserve"> </w:t>
      </w:r>
    </w:p>
    <w:p w:rsidR="00692A43" w:rsidRPr="00692A43" w:rsidRDefault="00692A43" w:rsidP="00692A43">
      <w:pPr>
        <w:pStyle w:val="ListParagraph"/>
        <w:numPr>
          <w:ilvl w:val="1"/>
          <w:numId w:val="4"/>
        </w:numPr>
        <w:rPr>
          <w:szCs w:val="24"/>
        </w:rPr>
      </w:pPr>
      <w:r w:rsidRPr="00692A43">
        <w:rPr>
          <w:szCs w:val="24"/>
        </w:rPr>
        <w:t>The HTML &lt;blockquote&gt; element defines a section that is quoted from another source.</w:t>
      </w:r>
    </w:p>
    <w:p w:rsidR="00692A43" w:rsidRPr="00692A43" w:rsidRDefault="00692A43" w:rsidP="00692A43">
      <w:pPr>
        <w:pStyle w:val="ListParagraph"/>
        <w:numPr>
          <w:ilvl w:val="1"/>
          <w:numId w:val="4"/>
        </w:numPr>
        <w:rPr>
          <w:szCs w:val="24"/>
        </w:rPr>
      </w:pPr>
      <w:r w:rsidRPr="00692A43">
        <w:rPr>
          <w:szCs w:val="24"/>
        </w:rPr>
        <w:t>Browsers usually indent &lt;blockquote&gt; elements.</w:t>
      </w:r>
    </w:p>
    <w:p w:rsidR="00692A43" w:rsidRPr="00692A43" w:rsidRDefault="00692A43" w:rsidP="00692A43">
      <w:pPr>
        <w:ind w:left="720"/>
        <w:rPr>
          <w:b/>
          <w:bCs/>
          <w:szCs w:val="24"/>
        </w:rPr>
      </w:pPr>
      <w:r w:rsidRPr="00692A43">
        <w:rPr>
          <w:b/>
          <w:bCs/>
          <w:szCs w:val="24"/>
        </w:rPr>
        <w:t xml:space="preserve">Example: </w:t>
      </w:r>
    </w:p>
    <w:p w:rsidR="00692A43" w:rsidRPr="00692A43" w:rsidRDefault="00692A43" w:rsidP="00692A43">
      <w:pPr>
        <w:ind w:left="720"/>
        <w:rPr>
          <w:szCs w:val="24"/>
        </w:rPr>
      </w:pPr>
      <w:r w:rsidRPr="00692A43">
        <w:rPr>
          <w:szCs w:val="24"/>
        </w:rPr>
        <w:t>&lt;body&gt;</w:t>
      </w:r>
    </w:p>
    <w:p w:rsidR="00692A43" w:rsidRPr="00692A43" w:rsidRDefault="00692A43" w:rsidP="00692A43">
      <w:pPr>
        <w:ind w:left="720"/>
        <w:rPr>
          <w:szCs w:val="24"/>
        </w:rPr>
      </w:pPr>
      <w:r w:rsidRPr="00692A43">
        <w:rPr>
          <w:szCs w:val="24"/>
        </w:rPr>
        <w:t>&lt;p&gt;Here is a quote from WWF's website:&lt;/p&gt;</w:t>
      </w:r>
    </w:p>
    <w:p w:rsidR="00692A43" w:rsidRPr="00692A43" w:rsidRDefault="00692A43" w:rsidP="00692A43">
      <w:pPr>
        <w:ind w:left="720"/>
        <w:rPr>
          <w:szCs w:val="24"/>
        </w:rPr>
      </w:pPr>
      <w:r w:rsidRPr="00692A43">
        <w:rPr>
          <w:szCs w:val="24"/>
        </w:rPr>
        <w:t>&lt;blockquote cite="http://www.worldwildlife.org/who/index.html"&gt;</w:t>
      </w:r>
    </w:p>
    <w:p w:rsidR="00692A43" w:rsidRPr="00692A43" w:rsidRDefault="00692A43" w:rsidP="00692A43">
      <w:pPr>
        <w:ind w:left="720"/>
        <w:rPr>
          <w:szCs w:val="24"/>
        </w:rPr>
      </w:pPr>
      <w:r w:rsidRPr="00692A43">
        <w:rPr>
          <w:szCs w:val="24"/>
        </w:rPr>
        <w:t>For 60 years, WWF has worked to help people and nature thrive. As the world's leading conservation organization, WWF works in nearly 100 countries. At every level, we collaborate with people around the world to develop and deliver innovative solutions that protect communities, wildlife, and the places in which they live.</w:t>
      </w:r>
    </w:p>
    <w:p w:rsidR="00692A43" w:rsidRPr="00692A43" w:rsidRDefault="00692A43" w:rsidP="00692A43">
      <w:pPr>
        <w:ind w:left="720"/>
        <w:rPr>
          <w:szCs w:val="24"/>
        </w:rPr>
      </w:pPr>
      <w:r w:rsidRPr="00692A43">
        <w:rPr>
          <w:szCs w:val="24"/>
        </w:rPr>
        <w:t>&lt;/blockquote&gt;</w:t>
      </w:r>
    </w:p>
    <w:p w:rsidR="00692A43" w:rsidRDefault="00692A43" w:rsidP="00692A43">
      <w:pPr>
        <w:ind w:left="720"/>
        <w:rPr>
          <w:szCs w:val="24"/>
        </w:rPr>
      </w:pPr>
      <w:r w:rsidRPr="00692A43">
        <w:rPr>
          <w:szCs w:val="24"/>
        </w:rPr>
        <w:t>&lt;/body&gt;</w:t>
      </w:r>
    </w:p>
    <w:p w:rsidR="00692A43" w:rsidRDefault="00692A43" w:rsidP="00692A43">
      <w:pPr>
        <w:ind w:left="720"/>
        <w:rPr>
          <w:szCs w:val="24"/>
        </w:rPr>
      </w:pPr>
    </w:p>
    <w:p w:rsidR="00692A43" w:rsidRPr="00692A43" w:rsidRDefault="00692A43" w:rsidP="00692A43">
      <w:pPr>
        <w:ind w:left="720"/>
        <w:rPr>
          <w:szCs w:val="24"/>
        </w:rPr>
      </w:pPr>
      <w:r w:rsidRPr="00692A43">
        <w:rPr>
          <w:szCs w:val="24"/>
        </w:rPr>
        <w:t>Here is a quote from WWF's website:</w:t>
      </w:r>
    </w:p>
    <w:p w:rsidR="00692A43" w:rsidRPr="00692A43" w:rsidRDefault="00692A43" w:rsidP="00692A43">
      <w:pPr>
        <w:ind w:left="1440"/>
        <w:rPr>
          <w:szCs w:val="24"/>
        </w:rPr>
      </w:pPr>
      <w:r w:rsidRPr="00692A43">
        <w:rPr>
          <w:szCs w:val="24"/>
        </w:rPr>
        <w:t>For 60 years, WWF has worked to help people and nature thrive. As the world's leading conservation organization, WWF works in nearly 100 countries. At every level, we collaborate with people around the world to develop and deliver innovative solutions that protect communities, wildlife</w:t>
      </w:r>
      <w:r>
        <w:rPr>
          <w:szCs w:val="24"/>
        </w:rPr>
        <w:t>.</w:t>
      </w:r>
    </w:p>
    <w:p w:rsidR="00692A43" w:rsidRPr="00692A43" w:rsidRDefault="00692A43" w:rsidP="00692A43">
      <w:pPr>
        <w:rPr>
          <w:szCs w:val="24"/>
        </w:rPr>
      </w:pPr>
    </w:p>
    <w:p w:rsidR="00692A43" w:rsidRPr="00692A43" w:rsidRDefault="00692A43" w:rsidP="00692A43">
      <w:pPr>
        <w:pStyle w:val="ListParagraph"/>
        <w:numPr>
          <w:ilvl w:val="0"/>
          <w:numId w:val="4"/>
        </w:numPr>
        <w:rPr>
          <w:b/>
          <w:bCs/>
          <w:szCs w:val="24"/>
        </w:rPr>
      </w:pPr>
      <w:r w:rsidRPr="00692A43">
        <w:rPr>
          <w:b/>
          <w:bCs/>
          <w:szCs w:val="24"/>
        </w:rPr>
        <w:t>&lt;q</w:t>
      </w:r>
      <w:proofErr w:type="gramStart"/>
      <w:r w:rsidRPr="00692A43">
        <w:rPr>
          <w:b/>
          <w:bCs/>
          <w:szCs w:val="24"/>
        </w:rPr>
        <w:t>&gt; :</w:t>
      </w:r>
      <w:proofErr w:type="gramEnd"/>
      <w:r w:rsidRPr="00692A43">
        <w:rPr>
          <w:b/>
          <w:bCs/>
          <w:szCs w:val="24"/>
        </w:rPr>
        <w:t xml:space="preserve"> </w:t>
      </w:r>
    </w:p>
    <w:p w:rsidR="00692A43" w:rsidRPr="00692A43" w:rsidRDefault="00692A43" w:rsidP="00692A43">
      <w:pPr>
        <w:pStyle w:val="ListParagraph"/>
        <w:numPr>
          <w:ilvl w:val="1"/>
          <w:numId w:val="4"/>
        </w:numPr>
        <w:rPr>
          <w:szCs w:val="24"/>
        </w:rPr>
      </w:pPr>
      <w:r w:rsidRPr="00692A43">
        <w:rPr>
          <w:szCs w:val="24"/>
        </w:rPr>
        <w:t>he HTML &lt;q&gt; tag defines a short quotation.</w:t>
      </w:r>
    </w:p>
    <w:p w:rsidR="00692A43" w:rsidRPr="00692A43" w:rsidRDefault="00692A43" w:rsidP="00692A43">
      <w:pPr>
        <w:pStyle w:val="ListParagraph"/>
        <w:numPr>
          <w:ilvl w:val="1"/>
          <w:numId w:val="4"/>
        </w:numPr>
        <w:rPr>
          <w:szCs w:val="24"/>
        </w:rPr>
      </w:pPr>
      <w:r w:rsidRPr="00692A43">
        <w:rPr>
          <w:szCs w:val="24"/>
        </w:rPr>
        <w:t>Browsers normally insert quotation marks around the quotation.</w:t>
      </w:r>
    </w:p>
    <w:p w:rsidR="00DE4AC7" w:rsidRDefault="00DE4AC7" w:rsidP="00692A43">
      <w:pPr>
        <w:pStyle w:val="ListParagraph"/>
        <w:rPr>
          <w:szCs w:val="24"/>
        </w:rPr>
      </w:pPr>
    </w:p>
    <w:p w:rsidR="00692A43" w:rsidRPr="00692A43" w:rsidRDefault="00692A43" w:rsidP="00692A43">
      <w:pPr>
        <w:pStyle w:val="ListParagraph"/>
        <w:rPr>
          <w:b/>
          <w:bCs/>
          <w:szCs w:val="24"/>
        </w:rPr>
      </w:pPr>
      <w:r w:rsidRPr="00692A43">
        <w:rPr>
          <w:b/>
          <w:bCs/>
          <w:szCs w:val="24"/>
        </w:rPr>
        <w:t>Example:</w:t>
      </w:r>
    </w:p>
    <w:p w:rsidR="00692A43" w:rsidRDefault="00692A43" w:rsidP="00692A43">
      <w:pPr>
        <w:pStyle w:val="ListParagraph"/>
        <w:rPr>
          <w:szCs w:val="24"/>
        </w:rPr>
      </w:pPr>
      <w:r w:rsidRPr="00692A43">
        <w:rPr>
          <w:szCs w:val="24"/>
        </w:rPr>
        <w:t xml:space="preserve">&lt;p&gt;WWF's goal is to: &lt;q&gt;Build a future where people live in harmony with </w:t>
      </w:r>
      <w:proofErr w:type="gramStart"/>
      <w:r w:rsidRPr="00692A43">
        <w:rPr>
          <w:szCs w:val="24"/>
        </w:rPr>
        <w:t>nature.&lt;</w:t>
      </w:r>
      <w:proofErr w:type="gramEnd"/>
      <w:r w:rsidRPr="00692A43">
        <w:rPr>
          <w:szCs w:val="24"/>
        </w:rPr>
        <w:t>/q&gt;&lt;/p&gt;</w:t>
      </w:r>
    </w:p>
    <w:p w:rsidR="00692A43" w:rsidRDefault="00692A43" w:rsidP="00692A43">
      <w:pPr>
        <w:pStyle w:val="ListParagraph"/>
        <w:rPr>
          <w:szCs w:val="24"/>
        </w:rPr>
      </w:pPr>
    </w:p>
    <w:p w:rsidR="00692A43" w:rsidRDefault="00692A43" w:rsidP="00692A43">
      <w:pPr>
        <w:pStyle w:val="ListParagraph"/>
        <w:rPr>
          <w:szCs w:val="24"/>
        </w:rPr>
      </w:pPr>
      <w:r w:rsidRPr="00692A43">
        <w:rPr>
          <w:szCs w:val="24"/>
        </w:rPr>
        <w:t>WWF's goal is to: </w:t>
      </w:r>
      <w:r>
        <w:rPr>
          <w:szCs w:val="24"/>
        </w:rPr>
        <w:t>“</w:t>
      </w:r>
      <w:r w:rsidRPr="00692A43">
        <w:rPr>
          <w:szCs w:val="24"/>
        </w:rPr>
        <w:t>Build a future where people live in harmony with nature.</w:t>
      </w:r>
      <w:r>
        <w:rPr>
          <w:szCs w:val="24"/>
        </w:rPr>
        <w:t>”</w:t>
      </w:r>
    </w:p>
    <w:p w:rsidR="00C06706" w:rsidRDefault="00C06706" w:rsidP="00692A43">
      <w:pPr>
        <w:pStyle w:val="ListParagraph"/>
        <w:rPr>
          <w:szCs w:val="24"/>
        </w:rPr>
      </w:pPr>
      <w:r>
        <w:rPr>
          <w:szCs w:val="24"/>
        </w:rPr>
        <w:t>NOTE: q shows the text in the “” where blockquote give the indent to the paragraph.</w:t>
      </w:r>
    </w:p>
    <w:p w:rsidR="00701042" w:rsidRDefault="00692A43" w:rsidP="00692A43">
      <w:pPr>
        <w:pStyle w:val="ListParagraph"/>
        <w:numPr>
          <w:ilvl w:val="0"/>
          <w:numId w:val="4"/>
        </w:numPr>
        <w:rPr>
          <w:szCs w:val="24"/>
        </w:rPr>
      </w:pPr>
      <w:r w:rsidRPr="00692A43">
        <w:rPr>
          <w:b/>
          <w:bCs/>
          <w:szCs w:val="24"/>
        </w:rPr>
        <w:lastRenderedPageBreak/>
        <w:t>&lt;</w:t>
      </w:r>
      <w:proofErr w:type="spellStart"/>
      <w:r w:rsidRPr="00692A43">
        <w:rPr>
          <w:b/>
          <w:bCs/>
          <w:szCs w:val="24"/>
        </w:rPr>
        <w:t>abbr</w:t>
      </w:r>
      <w:proofErr w:type="spellEnd"/>
      <w:proofErr w:type="gramStart"/>
      <w:r w:rsidRPr="00692A43">
        <w:rPr>
          <w:b/>
          <w:bCs/>
          <w:szCs w:val="24"/>
        </w:rPr>
        <w:t>&gt;</w:t>
      </w:r>
      <w:r>
        <w:rPr>
          <w:b/>
          <w:bCs/>
          <w:szCs w:val="24"/>
        </w:rPr>
        <w:t xml:space="preserve"> </w:t>
      </w:r>
      <w:r w:rsidRPr="00692A43">
        <w:rPr>
          <w:b/>
          <w:bCs/>
          <w:szCs w:val="24"/>
        </w:rPr>
        <w:t>:</w:t>
      </w:r>
      <w:proofErr w:type="gramEnd"/>
      <w:r>
        <w:rPr>
          <w:szCs w:val="24"/>
        </w:rPr>
        <w:t xml:space="preserve">  </w:t>
      </w:r>
    </w:p>
    <w:p w:rsidR="00692A43" w:rsidRDefault="00692A43" w:rsidP="00701042">
      <w:pPr>
        <w:pStyle w:val="ListParagraph"/>
        <w:numPr>
          <w:ilvl w:val="1"/>
          <w:numId w:val="4"/>
        </w:numPr>
        <w:rPr>
          <w:szCs w:val="24"/>
        </w:rPr>
      </w:pPr>
      <w:r>
        <w:rPr>
          <w:szCs w:val="24"/>
        </w:rPr>
        <w:t>show the global title when mouse over it.</w:t>
      </w:r>
    </w:p>
    <w:p w:rsidR="00701042" w:rsidRDefault="00701042" w:rsidP="00701042">
      <w:pPr>
        <w:pStyle w:val="ListParagraph"/>
        <w:numPr>
          <w:ilvl w:val="1"/>
          <w:numId w:val="4"/>
        </w:numPr>
        <w:rPr>
          <w:szCs w:val="24"/>
        </w:rPr>
      </w:pPr>
      <w:r w:rsidRPr="00701042">
        <w:rPr>
          <w:szCs w:val="24"/>
        </w:rPr>
        <w:t>Marking abbreviations can give useful information to browsers, translation systems and search-engines.</w:t>
      </w:r>
    </w:p>
    <w:p w:rsidR="00692A43" w:rsidRPr="00692A43" w:rsidRDefault="00692A43" w:rsidP="00692A43">
      <w:pPr>
        <w:pStyle w:val="ListParagraph"/>
        <w:rPr>
          <w:b/>
          <w:bCs/>
          <w:szCs w:val="24"/>
        </w:rPr>
      </w:pPr>
      <w:r w:rsidRPr="00692A43">
        <w:rPr>
          <w:b/>
          <w:bCs/>
          <w:szCs w:val="24"/>
        </w:rPr>
        <w:t>Example:</w:t>
      </w:r>
    </w:p>
    <w:p w:rsidR="00692A43" w:rsidRDefault="00692A43" w:rsidP="00692A43">
      <w:pPr>
        <w:pStyle w:val="ListParagraph"/>
        <w:rPr>
          <w:szCs w:val="24"/>
        </w:rPr>
      </w:pPr>
      <w:r w:rsidRPr="00692A43">
        <w:rPr>
          <w:szCs w:val="24"/>
        </w:rPr>
        <w:t>&lt;p&gt;The &lt;</w:t>
      </w:r>
      <w:proofErr w:type="spellStart"/>
      <w:r w:rsidRPr="00692A43">
        <w:rPr>
          <w:szCs w:val="24"/>
        </w:rPr>
        <w:t>abbr</w:t>
      </w:r>
      <w:proofErr w:type="spellEnd"/>
      <w:r w:rsidRPr="00692A43">
        <w:rPr>
          <w:szCs w:val="24"/>
        </w:rPr>
        <w:t> title="World Health Organization"&gt;WHO&lt;/</w:t>
      </w:r>
      <w:proofErr w:type="spellStart"/>
      <w:r w:rsidRPr="00692A43">
        <w:rPr>
          <w:szCs w:val="24"/>
        </w:rPr>
        <w:t>abbr</w:t>
      </w:r>
      <w:proofErr w:type="spellEnd"/>
      <w:r w:rsidRPr="00692A43">
        <w:rPr>
          <w:szCs w:val="24"/>
        </w:rPr>
        <w:t xml:space="preserve">&gt; was founded in </w:t>
      </w:r>
      <w:proofErr w:type="gramStart"/>
      <w:r w:rsidRPr="00692A43">
        <w:rPr>
          <w:szCs w:val="24"/>
        </w:rPr>
        <w:t>1948.&lt;</w:t>
      </w:r>
      <w:proofErr w:type="gramEnd"/>
      <w:r w:rsidRPr="00692A43">
        <w:rPr>
          <w:szCs w:val="24"/>
        </w:rPr>
        <w:t>/p&gt;</w:t>
      </w:r>
    </w:p>
    <w:p w:rsidR="00692A43" w:rsidRDefault="00692A43" w:rsidP="00692A43">
      <w:pPr>
        <w:pStyle w:val="ListParagraph"/>
        <w:numPr>
          <w:ilvl w:val="1"/>
          <w:numId w:val="2"/>
        </w:numPr>
        <w:rPr>
          <w:szCs w:val="24"/>
        </w:rPr>
      </w:pPr>
      <w:r>
        <w:rPr>
          <w:szCs w:val="24"/>
        </w:rPr>
        <w:t xml:space="preserve">World Health </w:t>
      </w:r>
      <w:proofErr w:type="spellStart"/>
      <w:r>
        <w:rPr>
          <w:szCs w:val="24"/>
        </w:rPr>
        <w:t>Organisation</w:t>
      </w:r>
      <w:proofErr w:type="spellEnd"/>
      <w:r>
        <w:rPr>
          <w:szCs w:val="24"/>
        </w:rPr>
        <w:t xml:space="preserve"> will </w:t>
      </w:r>
      <w:proofErr w:type="gramStart"/>
      <w:r>
        <w:rPr>
          <w:szCs w:val="24"/>
        </w:rPr>
        <w:t>displayed</w:t>
      </w:r>
      <w:proofErr w:type="gramEnd"/>
      <w:r>
        <w:rPr>
          <w:szCs w:val="24"/>
        </w:rPr>
        <w:t xml:space="preserve"> when mouse overed on WHO.</w:t>
      </w:r>
    </w:p>
    <w:p w:rsidR="00701042" w:rsidRDefault="00701042" w:rsidP="00701042">
      <w:pPr>
        <w:rPr>
          <w:szCs w:val="24"/>
        </w:rPr>
      </w:pPr>
    </w:p>
    <w:p w:rsidR="00701042" w:rsidRDefault="00701042" w:rsidP="00701042">
      <w:pPr>
        <w:pStyle w:val="ListParagraph"/>
        <w:numPr>
          <w:ilvl w:val="0"/>
          <w:numId w:val="4"/>
        </w:numPr>
        <w:rPr>
          <w:szCs w:val="24"/>
        </w:rPr>
      </w:pPr>
      <w:r>
        <w:rPr>
          <w:szCs w:val="24"/>
        </w:rPr>
        <w:t>&lt;cite</w:t>
      </w:r>
      <w:proofErr w:type="gramStart"/>
      <w:r>
        <w:rPr>
          <w:szCs w:val="24"/>
        </w:rPr>
        <w:t>&gt; :</w:t>
      </w:r>
      <w:proofErr w:type="gramEnd"/>
    </w:p>
    <w:p w:rsidR="00701042" w:rsidRDefault="00701042" w:rsidP="00701042">
      <w:pPr>
        <w:pStyle w:val="ListParagraph"/>
        <w:numPr>
          <w:ilvl w:val="1"/>
          <w:numId w:val="4"/>
        </w:numPr>
        <w:rPr>
          <w:szCs w:val="24"/>
        </w:rPr>
      </w:pPr>
      <w:r w:rsidRPr="00701042">
        <w:rPr>
          <w:szCs w:val="24"/>
        </w:rPr>
        <w:t>A person's name is not the title of a work.</w:t>
      </w:r>
    </w:p>
    <w:p w:rsidR="00701042" w:rsidRPr="00701042" w:rsidRDefault="00701042" w:rsidP="00701042">
      <w:pPr>
        <w:pStyle w:val="ListParagraph"/>
        <w:numPr>
          <w:ilvl w:val="1"/>
          <w:numId w:val="4"/>
        </w:numPr>
        <w:rPr>
          <w:rFonts w:cstheme="minorHAnsi"/>
          <w:szCs w:val="24"/>
        </w:rPr>
      </w:pPr>
      <w:r w:rsidRPr="00701042">
        <w:rPr>
          <w:rFonts w:eastAsia="Times New Roman" w:cstheme="minorHAnsi"/>
          <w:color w:val="000000"/>
          <w:kern w:val="0"/>
          <w:szCs w:val="24"/>
          <w14:ligatures w14:val="none"/>
        </w:rPr>
        <w:t>The text in the </w:t>
      </w:r>
      <w:r w:rsidRPr="00701042">
        <w:rPr>
          <w:rFonts w:eastAsia="Times New Roman" w:cstheme="minorHAnsi"/>
          <w:color w:val="DC143C"/>
          <w:kern w:val="0"/>
          <w:szCs w:val="24"/>
          <w14:ligatures w14:val="none"/>
        </w:rPr>
        <w:t>&lt;cite&gt;</w:t>
      </w:r>
      <w:r w:rsidRPr="00701042">
        <w:rPr>
          <w:rFonts w:eastAsia="Times New Roman" w:cstheme="minorHAnsi"/>
          <w:color w:val="000000"/>
          <w:kern w:val="0"/>
          <w:szCs w:val="24"/>
          <w14:ligatures w14:val="none"/>
        </w:rPr>
        <w:t> element usually renders in </w:t>
      </w:r>
      <w:r w:rsidRPr="00701042">
        <w:rPr>
          <w:rFonts w:eastAsia="Times New Roman" w:cstheme="minorHAnsi"/>
          <w:i/>
          <w:iCs/>
          <w:color w:val="000000"/>
          <w:kern w:val="0"/>
          <w:szCs w:val="24"/>
          <w14:ligatures w14:val="none"/>
        </w:rPr>
        <w:t>italic</w:t>
      </w:r>
      <w:r w:rsidRPr="00701042">
        <w:rPr>
          <w:rFonts w:eastAsia="Times New Roman" w:cstheme="minorHAnsi"/>
          <w:color w:val="000000"/>
          <w:kern w:val="0"/>
          <w:szCs w:val="24"/>
          <w14:ligatures w14:val="none"/>
        </w:rPr>
        <w:t>.</w:t>
      </w:r>
    </w:p>
    <w:p w:rsidR="00701042" w:rsidRDefault="00701042" w:rsidP="00701042">
      <w:pPr>
        <w:ind w:left="1080"/>
        <w:rPr>
          <w:b/>
          <w:bCs/>
          <w:szCs w:val="24"/>
        </w:rPr>
      </w:pPr>
      <w:r>
        <w:rPr>
          <w:b/>
          <w:bCs/>
          <w:szCs w:val="24"/>
        </w:rPr>
        <w:t>Example:</w:t>
      </w:r>
    </w:p>
    <w:p w:rsidR="00701042" w:rsidRPr="00701042" w:rsidRDefault="00701042" w:rsidP="00701042">
      <w:pPr>
        <w:ind w:left="1080"/>
        <w:rPr>
          <w:szCs w:val="24"/>
        </w:rPr>
      </w:pPr>
      <w:r w:rsidRPr="00701042">
        <w:rPr>
          <w:szCs w:val="24"/>
        </w:rPr>
        <w:t xml:space="preserve">&lt;p&gt;&lt;cite&gt;The Scream&lt;/cite&gt; by Edvard Munch. Painted in </w:t>
      </w:r>
      <w:proofErr w:type="gramStart"/>
      <w:r w:rsidRPr="00701042">
        <w:rPr>
          <w:szCs w:val="24"/>
        </w:rPr>
        <w:t>1893.&lt;</w:t>
      </w:r>
      <w:proofErr w:type="gramEnd"/>
      <w:r w:rsidRPr="00701042">
        <w:rPr>
          <w:szCs w:val="24"/>
        </w:rPr>
        <w:t>/p&gt;</w:t>
      </w:r>
    </w:p>
    <w:p w:rsidR="00692A43" w:rsidRDefault="00701042" w:rsidP="00701042">
      <w:pPr>
        <w:pStyle w:val="ListParagraph"/>
        <w:ind w:left="1080"/>
        <w:rPr>
          <w:szCs w:val="24"/>
        </w:rPr>
      </w:pPr>
      <w:r w:rsidRPr="00701042">
        <w:rPr>
          <w:i/>
          <w:iCs/>
          <w:szCs w:val="24"/>
        </w:rPr>
        <w:t>The Scream</w:t>
      </w:r>
      <w:r w:rsidRPr="00701042">
        <w:rPr>
          <w:szCs w:val="24"/>
        </w:rPr>
        <w:t> by Edvard Munch. Painted in 1893.</w:t>
      </w:r>
    </w:p>
    <w:p w:rsidR="00701042" w:rsidRDefault="00701042" w:rsidP="00701042">
      <w:pPr>
        <w:pStyle w:val="ListParagraph"/>
        <w:ind w:left="1080"/>
        <w:rPr>
          <w:szCs w:val="24"/>
        </w:rPr>
      </w:pPr>
    </w:p>
    <w:p w:rsidR="00701042" w:rsidRPr="00701042" w:rsidRDefault="00701042" w:rsidP="00701042">
      <w:pPr>
        <w:pStyle w:val="ListParagraph"/>
        <w:numPr>
          <w:ilvl w:val="0"/>
          <w:numId w:val="4"/>
        </w:numPr>
        <w:rPr>
          <w:szCs w:val="24"/>
        </w:rPr>
      </w:pPr>
      <w:r>
        <w:rPr>
          <w:szCs w:val="24"/>
        </w:rPr>
        <w:t>&lt;</w:t>
      </w:r>
      <w:proofErr w:type="spellStart"/>
      <w:r>
        <w:rPr>
          <w:szCs w:val="24"/>
        </w:rPr>
        <w:t>bdo</w:t>
      </w:r>
      <w:proofErr w:type="spellEnd"/>
      <w:proofErr w:type="gramStart"/>
      <w:r>
        <w:rPr>
          <w:szCs w:val="24"/>
        </w:rPr>
        <w:t>&gt; :</w:t>
      </w:r>
      <w:proofErr w:type="gramEnd"/>
      <w:r>
        <w:rPr>
          <w:szCs w:val="24"/>
        </w:rPr>
        <w:t xml:space="preserve"> </w:t>
      </w:r>
      <w:r w:rsidRPr="00701042">
        <w:rPr>
          <w:szCs w:val="24"/>
        </w:rPr>
        <w:t>BDO stands for Bi-Directional Override.</w:t>
      </w:r>
    </w:p>
    <w:p w:rsidR="00701042" w:rsidRDefault="00701042" w:rsidP="00701042">
      <w:pPr>
        <w:pStyle w:val="ListParagraph"/>
        <w:numPr>
          <w:ilvl w:val="1"/>
          <w:numId w:val="4"/>
        </w:numPr>
        <w:rPr>
          <w:szCs w:val="24"/>
        </w:rPr>
      </w:pPr>
      <w:r w:rsidRPr="00701042">
        <w:rPr>
          <w:szCs w:val="24"/>
        </w:rPr>
        <w:t>The HTML &lt;</w:t>
      </w:r>
      <w:proofErr w:type="spellStart"/>
      <w:r w:rsidRPr="00701042">
        <w:rPr>
          <w:szCs w:val="24"/>
        </w:rPr>
        <w:t>bdo</w:t>
      </w:r>
      <w:proofErr w:type="spellEnd"/>
      <w:r w:rsidRPr="00701042">
        <w:rPr>
          <w:szCs w:val="24"/>
        </w:rPr>
        <w:t>&gt; tag is used to override the current text direction:</w:t>
      </w:r>
    </w:p>
    <w:p w:rsidR="00701042" w:rsidRDefault="00701042" w:rsidP="00701042">
      <w:pPr>
        <w:ind w:left="1080"/>
        <w:rPr>
          <w:b/>
          <w:bCs/>
          <w:szCs w:val="24"/>
        </w:rPr>
      </w:pPr>
      <w:proofErr w:type="gramStart"/>
      <w:r>
        <w:rPr>
          <w:b/>
          <w:bCs/>
          <w:szCs w:val="24"/>
        </w:rPr>
        <w:t>Example :</w:t>
      </w:r>
      <w:proofErr w:type="gramEnd"/>
    </w:p>
    <w:p w:rsidR="00701042" w:rsidRDefault="00701042" w:rsidP="00701042">
      <w:pPr>
        <w:ind w:left="1080"/>
        <w:rPr>
          <w:szCs w:val="24"/>
        </w:rPr>
      </w:pPr>
      <w:r w:rsidRPr="00701042">
        <w:rPr>
          <w:szCs w:val="24"/>
        </w:rPr>
        <w:t>&lt;</w:t>
      </w:r>
      <w:proofErr w:type="spellStart"/>
      <w:r w:rsidRPr="00701042">
        <w:rPr>
          <w:szCs w:val="24"/>
        </w:rPr>
        <w:t>bdo</w:t>
      </w:r>
      <w:proofErr w:type="spellEnd"/>
      <w:r w:rsidRPr="00701042">
        <w:rPr>
          <w:szCs w:val="24"/>
        </w:rPr>
        <w:t> </w:t>
      </w:r>
      <w:proofErr w:type="spellStart"/>
      <w:r w:rsidRPr="00701042">
        <w:rPr>
          <w:szCs w:val="24"/>
        </w:rPr>
        <w:t>dir</w:t>
      </w:r>
      <w:proofErr w:type="spellEnd"/>
      <w:r w:rsidRPr="00701042">
        <w:rPr>
          <w:szCs w:val="24"/>
        </w:rPr>
        <w:t>="</w:t>
      </w:r>
      <w:proofErr w:type="spellStart"/>
      <w:r w:rsidRPr="00701042">
        <w:rPr>
          <w:szCs w:val="24"/>
        </w:rPr>
        <w:t>rtl</w:t>
      </w:r>
      <w:proofErr w:type="spellEnd"/>
      <w:r w:rsidRPr="00701042">
        <w:rPr>
          <w:szCs w:val="24"/>
        </w:rPr>
        <w:t>"&gt;This text will be written from right to left&lt;/</w:t>
      </w:r>
      <w:proofErr w:type="spellStart"/>
      <w:r w:rsidRPr="00701042">
        <w:rPr>
          <w:szCs w:val="24"/>
        </w:rPr>
        <w:t>bdo</w:t>
      </w:r>
      <w:proofErr w:type="spellEnd"/>
      <w:r w:rsidRPr="00701042">
        <w:rPr>
          <w:szCs w:val="24"/>
        </w:rPr>
        <w:t>&gt;</w:t>
      </w:r>
    </w:p>
    <w:p w:rsidR="00701042" w:rsidRDefault="00701042" w:rsidP="00701042">
      <w:pPr>
        <w:ind w:left="1080"/>
        <w:rPr>
          <w:szCs w:val="24"/>
        </w:rPr>
      </w:pPr>
      <w:proofErr w:type="spellStart"/>
      <w:r>
        <w:rPr>
          <w:szCs w:val="24"/>
        </w:rPr>
        <w:t>Tfel</w:t>
      </w:r>
      <w:proofErr w:type="spellEnd"/>
      <w:r>
        <w:rPr>
          <w:szCs w:val="24"/>
        </w:rPr>
        <w:t xml:space="preserve"> </w:t>
      </w:r>
      <w:proofErr w:type="spellStart"/>
      <w:r>
        <w:rPr>
          <w:szCs w:val="24"/>
        </w:rPr>
        <w:t>ot</w:t>
      </w:r>
      <w:proofErr w:type="spellEnd"/>
      <w:r>
        <w:rPr>
          <w:szCs w:val="24"/>
        </w:rPr>
        <w:t xml:space="preserve"> </w:t>
      </w:r>
      <w:proofErr w:type="spellStart"/>
      <w:r>
        <w:rPr>
          <w:szCs w:val="24"/>
        </w:rPr>
        <w:t>thgir</w:t>
      </w:r>
      <w:proofErr w:type="spellEnd"/>
      <w:r>
        <w:rPr>
          <w:szCs w:val="24"/>
        </w:rPr>
        <w:t xml:space="preserve"> </w:t>
      </w:r>
      <w:proofErr w:type="spellStart"/>
      <w:r>
        <w:rPr>
          <w:szCs w:val="24"/>
        </w:rPr>
        <w:t>morf</w:t>
      </w:r>
      <w:proofErr w:type="spellEnd"/>
      <w:r>
        <w:rPr>
          <w:szCs w:val="24"/>
        </w:rPr>
        <w:t xml:space="preserve"> </w:t>
      </w:r>
      <w:proofErr w:type="spellStart"/>
      <w:r>
        <w:rPr>
          <w:szCs w:val="24"/>
        </w:rPr>
        <w:t>nettirw</w:t>
      </w:r>
      <w:proofErr w:type="spellEnd"/>
      <w:r>
        <w:rPr>
          <w:szCs w:val="24"/>
        </w:rPr>
        <w:t xml:space="preserve"> </w:t>
      </w:r>
      <w:proofErr w:type="spellStart"/>
      <w:r>
        <w:rPr>
          <w:szCs w:val="24"/>
        </w:rPr>
        <w:t>eb</w:t>
      </w:r>
      <w:proofErr w:type="spellEnd"/>
      <w:r>
        <w:rPr>
          <w:szCs w:val="24"/>
        </w:rPr>
        <w:t xml:space="preserve"> </w:t>
      </w:r>
      <w:proofErr w:type="spellStart"/>
      <w:r>
        <w:rPr>
          <w:szCs w:val="24"/>
        </w:rPr>
        <w:t>lliw</w:t>
      </w:r>
      <w:proofErr w:type="spellEnd"/>
      <w:r>
        <w:rPr>
          <w:szCs w:val="24"/>
        </w:rPr>
        <w:t xml:space="preserve"> </w:t>
      </w:r>
      <w:proofErr w:type="spellStart"/>
      <w:r>
        <w:rPr>
          <w:szCs w:val="24"/>
        </w:rPr>
        <w:t>emil</w:t>
      </w:r>
      <w:proofErr w:type="spellEnd"/>
      <w:r>
        <w:rPr>
          <w:szCs w:val="24"/>
        </w:rPr>
        <w:t xml:space="preserve"> </w:t>
      </w:r>
      <w:proofErr w:type="spellStart"/>
      <w:r>
        <w:rPr>
          <w:szCs w:val="24"/>
        </w:rPr>
        <w:t>sihT</w:t>
      </w:r>
      <w:proofErr w:type="spellEnd"/>
    </w:p>
    <w:p w:rsidR="00701042" w:rsidRDefault="00701042" w:rsidP="00701042">
      <w:pPr>
        <w:rPr>
          <w:szCs w:val="24"/>
        </w:rPr>
      </w:pPr>
    </w:p>
    <w:p w:rsidR="00701042" w:rsidRPr="00D32809" w:rsidRDefault="00701042" w:rsidP="00701042">
      <w:pPr>
        <w:rPr>
          <w:b/>
          <w:bCs/>
          <w:szCs w:val="24"/>
        </w:rPr>
      </w:pPr>
      <w:r w:rsidRPr="00D32809">
        <w:rPr>
          <w:b/>
          <w:bCs/>
          <w:szCs w:val="24"/>
        </w:rPr>
        <w:t>HTML Color</w:t>
      </w:r>
    </w:p>
    <w:p w:rsidR="00701042" w:rsidRDefault="00701042" w:rsidP="00701042">
      <w:pPr>
        <w:rPr>
          <w:szCs w:val="24"/>
        </w:rPr>
      </w:pPr>
      <w:r w:rsidRPr="00701042">
        <w:rPr>
          <w:szCs w:val="24"/>
        </w:rPr>
        <w:t>HTML supports </w:t>
      </w:r>
      <w:hyperlink r:id="rId5" w:history="1">
        <w:r w:rsidRPr="00701042">
          <w:rPr>
            <w:rStyle w:val="Hyperlink"/>
            <w:szCs w:val="24"/>
          </w:rPr>
          <w:t>140 standard color names</w:t>
        </w:r>
      </w:hyperlink>
    </w:p>
    <w:p w:rsidR="00701042" w:rsidRDefault="00701042" w:rsidP="00701042">
      <w:pPr>
        <w:rPr>
          <w:b/>
          <w:bCs/>
          <w:szCs w:val="24"/>
        </w:rPr>
      </w:pPr>
      <w:proofErr w:type="gramStart"/>
      <w:r>
        <w:rPr>
          <w:b/>
          <w:bCs/>
          <w:szCs w:val="24"/>
        </w:rPr>
        <w:t>Example :</w:t>
      </w:r>
      <w:proofErr w:type="gramEnd"/>
    </w:p>
    <w:p w:rsidR="00701042" w:rsidRDefault="00701042" w:rsidP="00701042">
      <w:pPr>
        <w:rPr>
          <w:szCs w:val="24"/>
        </w:rPr>
      </w:pPr>
      <w:r w:rsidRPr="00701042">
        <w:rPr>
          <w:szCs w:val="24"/>
        </w:rPr>
        <w:t>&lt;h1 style="</w:t>
      </w:r>
      <w:proofErr w:type="spellStart"/>
      <w:r w:rsidRPr="00701042">
        <w:rPr>
          <w:szCs w:val="24"/>
        </w:rPr>
        <w:t>background-</w:t>
      </w:r>
      <w:proofErr w:type="gramStart"/>
      <w:r w:rsidRPr="00701042">
        <w:rPr>
          <w:szCs w:val="24"/>
        </w:rPr>
        <w:t>color:DodgerBlue</w:t>
      </w:r>
      <w:proofErr w:type="spellEnd"/>
      <w:proofErr w:type="gramEnd"/>
      <w:r w:rsidRPr="00701042">
        <w:rPr>
          <w:szCs w:val="24"/>
        </w:rPr>
        <w:t>;"&gt;Hello World&lt;/h1&gt;</w:t>
      </w:r>
      <w:r w:rsidRPr="00701042">
        <w:rPr>
          <w:szCs w:val="24"/>
        </w:rPr>
        <w:br/>
        <w:t>&lt;p style="</w:t>
      </w:r>
      <w:proofErr w:type="spellStart"/>
      <w:r w:rsidRPr="00701042">
        <w:rPr>
          <w:szCs w:val="24"/>
        </w:rPr>
        <w:t>background-</w:t>
      </w:r>
      <w:proofErr w:type="gramStart"/>
      <w:r w:rsidRPr="00701042">
        <w:rPr>
          <w:szCs w:val="24"/>
        </w:rPr>
        <w:t>color:Tomato</w:t>
      </w:r>
      <w:proofErr w:type="spellEnd"/>
      <w:proofErr w:type="gramEnd"/>
      <w:r w:rsidRPr="00701042">
        <w:rPr>
          <w:szCs w:val="24"/>
        </w:rPr>
        <w:t>;"&gt;Lorem ipsum...&lt;/p&gt;</w:t>
      </w:r>
    </w:p>
    <w:p w:rsidR="00D32809" w:rsidRDefault="00D32809" w:rsidP="00701042">
      <w:pPr>
        <w:rPr>
          <w:szCs w:val="24"/>
        </w:rPr>
      </w:pPr>
    </w:p>
    <w:p w:rsidR="00D32809" w:rsidRDefault="00D32809" w:rsidP="00701042">
      <w:pPr>
        <w:rPr>
          <w:szCs w:val="24"/>
        </w:rPr>
      </w:pPr>
    </w:p>
    <w:p w:rsidR="00D32809" w:rsidRDefault="00D32809" w:rsidP="00701042">
      <w:pPr>
        <w:rPr>
          <w:szCs w:val="24"/>
        </w:rPr>
      </w:pPr>
    </w:p>
    <w:p w:rsidR="00D32809" w:rsidRPr="00D32809" w:rsidRDefault="00D32809" w:rsidP="00701042">
      <w:pPr>
        <w:rPr>
          <w:b/>
          <w:bCs/>
          <w:szCs w:val="24"/>
        </w:rPr>
      </w:pPr>
      <w:r w:rsidRPr="00D32809">
        <w:rPr>
          <w:b/>
          <w:bCs/>
          <w:szCs w:val="24"/>
        </w:rPr>
        <w:lastRenderedPageBreak/>
        <w:t>HTML Links:</w:t>
      </w:r>
    </w:p>
    <w:p w:rsidR="00D32809" w:rsidRDefault="00D32809" w:rsidP="00701042">
      <w:pPr>
        <w:rPr>
          <w:szCs w:val="24"/>
        </w:rPr>
      </w:pPr>
      <w:r w:rsidRPr="00D32809">
        <w:rPr>
          <w:szCs w:val="24"/>
        </w:rPr>
        <w:t>&lt;a </w:t>
      </w:r>
      <w:proofErr w:type="spellStart"/>
      <w:r w:rsidRPr="00D32809">
        <w:rPr>
          <w:szCs w:val="24"/>
        </w:rPr>
        <w:t>href</w:t>
      </w:r>
      <w:proofErr w:type="spellEnd"/>
      <w:r w:rsidRPr="00D32809">
        <w:rPr>
          <w:szCs w:val="24"/>
        </w:rPr>
        <w:t>="https://www.w3schools.com/" target="_blank"&gt;Visit W3</w:t>
      </w:r>
      <w:proofErr w:type="gramStart"/>
      <w:r w:rsidRPr="00D32809">
        <w:rPr>
          <w:szCs w:val="24"/>
        </w:rPr>
        <w:t>Schools!&lt;</w:t>
      </w:r>
      <w:proofErr w:type="gramEnd"/>
      <w:r w:rsidRPr="00D32809">
        <w:rPr>
          <w:szCs w:val="24"/>
        </w:rPr>
        <w:t>/a&gt;</w:t>
      </w:r>
    </w:p>
    <w:p w:rsidR="00D32809" w:rsidRDefault="00D32809" w:rsidP="00701042">
      <w:pPr>
        <w:rPr>
          <w:szCs w:val="24"/>
        </w:rPr>
      </w:pPr>
    </w:p>
    <w:p w:rsidR="00D32809" w:rsidRPr="00D32809" w:rsidRDefault="00D32809" w:rsidP="00D32809">
      <w:pPr>
        <w:numPr>
          <w:ilvl w:val="0"/>
          <w:numId w:val="5"/>
        </w:numPr>
        <w:rPr>
          <w:szCs w:val="24"/>
        </w:rPr>
      </w:pPr>
      <w:r w:rsidRPr="00D32809">
        <w:rPr>
          <w:szCs w:val="24"/>
        </w:rPr>
        <w:t>_self - Default. Opens the document in the same window/tab as it was clicked</w:t>
      </w:r>
    </w:p>
    <w:p w:rsidR="00D32809" w:rsidRPr="00D32809" w:rsidRDefault="00D32809" w:rsidP="00D32809">
      <w:pPr>
        <w:numPr>
          <w:ilvl w:val="0"/>
          <w:numId w:val="5"/>
        </w:numPr>
        <w:rPr>
          <w:szCs w:val="24"/>
        </w:rPr>
      </w:pPr>
      <w:r w:rsidRPr="00D32809">
        <w:rPr>
          <w:szCs w:val="24"/>
        </w:rPr>
        <w:t>_blank - Opens the document in a new window or tab</w:t>
      </w:r>
    </w:p>
    <w:p w:rsidR="00D32809" w:rsidRPr="00D32809" w:rsidRDefault="00D32809" w:rsidP="00D32809">
      <w:pPr>
        <w:numPr>
          <w:ilvl w:val="0"/>
          <w:numId w:val="5"/>
        </w:numPr>
        <w:rPr>
          <w:szCs w:val="24"/>
        </w:rPr>
      </w:pPr>
      <w:r w:rsidRPr="00D32809">
        <w:rPr>
          <w:szCs w:val="24"/>
        </w:rPr>
        <w:t>_parent - Opens the document in the parent frame</w:t>
      </w:r>
    </w:p>
    <w:p w:rsidR="00D32809" w:rsidRPr="00D32809" w:rsidRDefault="00D32809" w:rsidP="00D32809">
      <w:pPr>
        <w:numPr>
          <w:ilvl w:val="0"/>
          <w:numId w:val="5"/>
        </w:numPr>
        <w:rPr>
          <w:szCs w:val="24"/>
        </w:rPr>
      </w:pPr>
      <w:r w:rsidRPr="00D32809">
        <w:rPr>
          <w:szCs w:val="24"/>
        </w:rPr>
        <w:t>_top - Opens the document in the full body of the window</w:t>
      </w:r>
    </w:p>
    <w:p w:rsidR="00D32809" w:rsidRDefault="00D32809" w:rsidP="00701042">
      <w:pPr>
        <w:rPr>
          <w:szCs w:val="24"/>
        </w:rPr>
      </w:pPr>
    </w:p>
    <w:p w:rsidR="00F013E5" w:rsidRDefault="00F013E5" w:rsidP="00701042">
      <w:pPr>
        <w:rPr>
          <w:b/>
          <w:bCs/>
          <w:szCs w:val="24"/>
        </w:rPr>
      </w:pPr>
      <w:r>
        <w:rPr>
          <w:b/>
          <w:bCs/>
          <w:szCs w:val="24"/>
        </w:rPr>
        <w:t xml:space="preserve">HTML </w:t>
      </w:r>
      <w:proofErr w:type="spellStart"/>
      <w:r>
        <w:rPr>
          <w:b/>
          <w:bCs/>
          <w:szCs w:val="24"/>
        </w:rPr>
        <w:t>Bookmars</w:t>
      </w:r>
      <w:proofErr w:type="spellEnd"/>
      <w:r>
        <w:rPr>
          <w:b/>
          <w:bCs/>
          <w:szCs w:val="24"/>
        </w:rPr>
        <w:t>:</w:t>
      </w:r>
    </w:p>
    <w:p w:rsidR="00F013E5" w:rsidRPr="00F013E5" w:rsidRDefault="00F013E5" w:rsidP="00F013E5">
      <w:pPr>
        <w:rPr>
          <w:szCs w:val="24"/>
        </w:rPr>
      </w:pPr>
      <w:r w:rsidRPr="00F013E5">
        <w:rPr>
          <w:szCs w:val="24"/>
        </w:rPr>
        <w:t>Bookmarks can be useful if a web page is very long.</w:t>
      </w:r>
    </w:p>
    <w:p w:rsidR="00F013E5" w:rsidRPr="00F013E5" w:rsidRDefault="00F013E5" w:rsidP="00F013E5">
      <w:pPr>
        <w:rPr>
          <w:szCs w:val="24"/>
        </w:rPr>
      </w:pPr>
      <w:r w:rsidRPr="00F013E5">
        <w:rPr>
          <w:szCs w:val="24"/>
        </w:rPr>
        <w:t>To create a bookmark - first create the bookmark, then add a link to it.</w:t>
      </w:r>
    </w:p>
    <w:p w:rsidR="00F013E5" w:rsidRPr="00F013E5" w:rsidRDefault="00F013E5" w:rsidP="00F013E5">
      <w:pPr>
        <w:rPr>
          <w:szCs w:val="24"/>
        </w:rPr>
      </w:pPr>
      <w:r w:rsidRPr="00F013E5">
        <w:rPr>
          <w:szCs w:val="24"/>
        </w:rPr>
        <w:t>When the link is clicked, the page will scroll down or up to the location with the bookmark.</w:t>
      </w:r>
    </w:p>
    <w:p w:rsidR="00F013E5" w:rsidRDefault="00F013E5" w:rsidP="00701042">
      <w:pPr>
        <w:rPr>
          <w:b/>
          <w:bCs/>
          <w:szCs w:val="24"/>
        </w:rPr>
      </w:pPr>
      <w:proofErr w:type="gramStart"/>
      <w:r>
        <w:rPr>
          <w:b/>
          <w:bCs/>
          <w:szCs w:val="24"/>
        </w:rPr>
        <w:t>Example :</w:t>
      </w:r>
      <w:proofErr w:type="gramEnd"/>
      <w:r w:rsidR="00823563">
        <w:rPr>
          <w:b/>
          <w:bCs/>
          <w:szCs w:val="24"/>
        </w:rPr>
        <w:t xml:space="preserve"> just pass the id of the target para </w:t>
      </w:r>
      <w:proofErr w:type="spellStart"/>
      <w:r w:rsidR="00823563">
        <w:rPr>
          <w:b/>
          <w:bCs/>
          <w:szCs w:val="24"/>
        </w:rPr>
        <w:t>corresponse</w:t>
      </w:r>
      <w:proofErr w:type="spellEnd"/>
      <w:r w:rsidR="00823563">
        <w:rPr>
          <w:b/>
          <w:bCs/>
          <w:szCs w:val="24"/>
        </w:rPr>
        <w:t xml:space="preserve"> to the link text</w:t>
      </w:r>
    </w:p>
    <w:p w:rsidR="00F013E5" w:rsidRPr="00F013E5" w:rsidRDefault="00F013E5" w:rsidP="00F013E5">
      <w:pPr>
        <w:rPr>
          <w:szCs w:val="24"/>
        </w:rPr>
      </w:pPr>
      <w:r w:rsidRPr="00F013E5">
        <w:rPr>
          <w:szCs w:val="24"/>
        </w:rPr>
        <w:t>&lt;body&gt;</w:t>
      </w:r>
    </w:p>
    <w:p w:rsidR="00F013E5" w:rsidRPr="00F013E5" w:rsidRDefault="00F013E5" w:rsidP="00F013E5">
      <w:pPr>
        <w:rPr>
          <w:szCs w:val="24"/>
        </w:rPr>
      </w:pPr>
      <w:r w:rsidRPr="00F013E5">
        <w:rPr>
          <w:szCs w:val="24"/>
        </w:rPr>
        <w:t>&lt;p&gt;&lt;</w:t>
      </w:r>
      <w:r w:rsidRPr="00F013E5">
        <w:rPr>
          <w:b/>
          <w:bCs/>
          <w:szCs w:val="24"/>
        </w:rPr>
        <w:t xml:space="preserve">a </w:t>
      </w:r>
      <w:proofErr w:type="spellStart"/>
      <w:r w:rsidRPr="00F013E5">
        <w:rPr>
          <w:b/>
          <w:bCs/>
          <w:szCs w:val="24"/>
        </w:rPr>
        <w:t>href</w:t>
      </w:r>
      <w:proofErr w:type="spellEnd"/>
      <w:r w:rsidRPr="00F013E5">
        <w:rPr>
          <w:b/>
          <w:bCs/>
          <w:szCs w:val="24"/>
        </w:rPr>
        <w:t>="#C4"</w:t>
      </w:r>
      <w:r w:rsidRPr="00F013E5">
        <w:rPr>
          <w:szCs w:val="24"/>
        </w:rPr>
        <w:t>&gt;Jump to Chapter 4&lt;/a&gt;&lt;/p&gt;</w:t>
      </w:r>
    </w:p>
    <w:p w:rsidR="00F013E5" w:rsidRDefault="00F013E5" w:rsidP="00F013E5">
      <w:pPr>
        <w:rPr>
          <w:szCs w:val="24"/>
        </w:rPr>
      </w:pPr>
      <w:r w:rsidRPr="00F013E5">
        <w:rPr>
          <w:szCs w:val="24"/>
        </w:rPr>
        <w:t>&lt;p&gt;&lt;</w:t>
      </w:r>
      <w:r w:rsidRPr="00F013E5">
        <w:rPr>
          <w:b/>
          <w:bCs/>
          <w:szCs w:val="24"/>
        </w:rPr>
        <w:t xml:space="preserve">a </w:t>
      </w:r>
      <w:proofErr w:type="spellStart"/>
      <w:r w:rsidRPr="00F013E5">
        <w:rPr>
          <w:b/>
          <w:bCs/>
          <w:szCs w:val="24"/>
        </w:rPr>
        <w:t>href</w:t>
      </w:r>
      <w:proofErr w:type="spellEnd"/>
      <w:r w:rsidRPr="00F013E5">
        <w:rPr>
          <w:b/>
          <w:bCs/>
          <w:szCs w:val="24"/>
        </w:rPr>
        <w:t>="#C10"</w:t>
      </w:r>
      <w:r w:rsidRPr="00F013E5">
        <w:rPr>
          <w:szCs w:val="24"/>
        </w:rPr>
        <w:t>&gt;Jump to Chapter 10&lt;/a&gt;&lt;/p&gt;</w:t>
      </w:r>
    </w:p>
    <w:p w:rsidR="00F013E5" w:rsidRPr="00F013E5" w:rsidRDefault="00F013E5" w:rsidP="00F013E5">
      <w:pPr>
        <w:rPr>
          <w:szCs w:val="24"/>
        </w:rPr>
      </w:pPr>
    </w:p>
    <w:p w:rsidR="00F013E5" w:rsidRPr="00F013E5" w:rsidRDefault="00F013E5" w:rsidP="00F013E5">
      <w:pPr>
        <w:rPr>
          <w:szCs w:val="24"/>
        </w:rPr>
      </w:pPr>
      <w:r w:rsidRPr="00F013E5">
        <w:rPr>
          <w:szCs w:val="24"/>
        </w:rPr>
        <w:t>&lt;h2&gt;Chapter 3&lt;/h2&gt;</w:t>
      </w:r>
    </w:p>
    <w:p w:rsidR="00F013E5" w:rsidRPr="00F013E5" w:rsidRDefault="00F013E5" w:rsidP="00F013E5">
      <w:pPr>
        <w:rPr>
          <w:szCs w:val="24"/>
        </w:rPr>
      </w:pPr>
      <w:r w:rsidRPr="00F013E5">
        <w:rPr>
          <w:szCs w:val="24"/>
        </w:rPr>
        <w:t xml:space="preserve">&lt;p&gt;This chapter explains </w:t>
      </w:r>
      <w:proofErr w:type="spellStart"/>
      <w:r w:rsidRPr="00F013E5">
        <w:rPr>
          <w:szCs w:val="24"/>
        </w:rPr>
        <w:t>ba</w:t>
      </w:r>
      <w:proofErr w:type="spellEnd"/>
      <w:r w:rsidRPr="00F013E5">
        <w:rPr>
          <w:szCs w:val="24"/>
        </w:rPr>
        <w:t xml:space="preserve"> </w:t>
      </w:r>
      <w:proofErr w:type="spellStart"/>
      <w:r w:rsidRPr="00F013E5">
        <w:rPr>
          <w:szCs w:val="24"/>
        </w:rPr>
        <w:t>bla</w:t>
      </w:r>
      <w:proofErr w:type="spellEnd"/>
      <w:r w:rsidRPr="00F013E5">
        <w:rPr>
          <w:szCs w:val="24"/>
        </w:rPr>
        <w:t xml:space="preserve"> </w:t>
      </w:r>
      <w:proofErr w:type="spellStart"/>
      <w:r w:rsidRPr="00F013E5">
        <w:rPr>
          <w:szCs w:val="24"/>
        </w:rPr>
        <w:t>bla</w:t>
      </w:r>
      <w:proofErr w:type="spellEnd"/>
      <w:r w:rsidRPr="00F013E5">
        <w:rPr>
          <w:szCs w:val="24"/>
        </w:rPr>
        <w:t>&lt;/p&gt;</w:t>
      </w:r>
    </w:p>
    <w:p w:rsidR="00F013E5" w:rsidRPr="00F013E5" w:rsidRDefault="00F013E5" w:rsidP="00F013E5">
      <w:pPr>
        <w:rPr>
          <w:szCs w:val="24"/>
        </w:rPr>
      </w:pPr>
      <w:r w:rsidRPr="00F013E5">
        <w:rPr>
          <w:szCs w:val="24"/>
        </w:rPr>
        <w:t xml:space="preserve">&lt;h2 </w:t>
      </w:r>
      <w:r w:rsidRPr="00F013E5">
        <w:rPr>
          <w:b/>
          <w:bCs/>
          <w:szCs w:val="24"/>
        </w:rPr>
        <w:t>id="C4"</w:t>
      </w:r>
      <w:r w:rsidRPr="00F013E5">
        <w:rPr>
          <w:szCs w:val="24"/>
        </w:rPr>
        <w:t>&gt;Chapter 4&lt;/h2&gt;</w:t>
      </w:r>
    </w:p>
    <w:p w:rsidR="00F013E5" w:rsidRDefault="00F013E5" w:rsidP="00F013E5">
      <w:pPr>
        <w:rPr>
          <w:szCs w:val="24"/>
        </w:rPr>
      </w:pPr>
      <w:r w:rsidRPr="00F013E5">
        <w:rPr>
          <w:szCs w:val="24"/>
        </w:rPr>
        <w:t xml:space="preserve">&lt;p&gt;This chapter explains </w:t>
      </w:r>
      <w:proofErr w:type="spellStart"/>
      <w:r w:rsidRPr="00F013E5">
        <w:rPr>
          <w:szCs w:val="24"/>
        </w:rPr>
        <w:t>ba</w:t>
      </w:r>
      <w:proofErr w:type="spellEnd"/>
      <w:r w:rsidRPr="00F013E5">
        <w:rPr>
          <w:szCs w:val="24"/>
        </w:rPr>
        <w:t xml:space="preserve"> </w:t>
      </w:r>
      <w:proofErr w:type="spellStart"/>
      <w:r w:rsidRPr="00F013E5">
        <w:rPr>
          <w:szCs w:val="24"/>
        </w:rPr>
        <w:t>bla</w:t>
      </w:r>
      <w:proofErr w:type="spellEnd"/>
      <w:r w:rsidRPr="00F013E5">
        <w:rPr>
          <w:szCs w:val="24"/>
        </w:rPr>
        <w:t xml:space="preserve"> </w:t>
      </w:r>
      <w:proofErr w:type="spellStart"/>
      <w:r w:rsidRPr="00F013E5">
        <w:rPr>
          <w:szCs w:val="24"/>
        </w:rPr>
        <w:t>bla</w:t>
      </w:r>
      <w:proofErr w:type="spellEnd"/>
      <w:r w:rsidRPr="00F013E5">
        <w:rPr>
          <w:szCs w:val="24"/>
        </w:rPr>
        <w:t>&lt;/p&gt;</w:t>
      </w:r>
    </w:p>
    <w:p w:rsidR="00F013E5" w:rsidRDefault="00F013E5" w:rsidP="00F013E5">
      <w:pPr>
        <w:rPr>
          <w:szCs w:val="24"/>
        </w:rPr>
      </w:pPr>
      <w:r>
        <w:rPr>
          <w:szCs w:val="24"/>
        </w:rPr>
        <w:t>&lt;/body&gt;</w:t>
      </w:r>
    </w:p>
    <w:p w:rsidR="00F013E5" w:rsidRDefault="00F013E5" w:rsidP="00F013E5">
      <w:pPr>
        <w:rPr>
          <w:szCs w:val="24"/>
        </w:rPr>
      </w:pPr>
    </w:p>
    <w:p w:rsidR="00F013E5" w:rsidRDefault="00F013E5" w:rsidP="00F013E5">
      <w:pPr>
        <w:rPr>
          <w:b/>
          <w:bCs/>
          <w:szCs w:val="24"/>
        </w:rPr>
      </w:pPr>
      <w:proofErr w:type="gramStart"/>
      <w:r>
        <w:rPr>
          <w:b/>
          <w:bCs/>
          <w:szCs w:val="24"/>
        </w:rPr>
        <w:t>Al</w:t>
      </w:r>
      <w:r w:rsidR="00823563">
        <w:rPr>
          <w:b/>
          <w:bCs/>
          <w:szCs w:val="24"/>
        </w:rPr>
        <w:t>so</w:t>
      </w:r>
      <w:proofErr w:type="gramEnd"/>
      <w:r>
        <w:rPr>
          <w:b/>
          <w:bCs/>
          <w:szCs w:val="24"/>
        </w:rPr>
        <w:t xml:space="preserve"> can be in other page:</w:t>
      </w:r>
    </w:p>
    <w:p w:rsidR="00F013E5" w:rsidRDefault="00F013E5" w:rsidP="00F013E5">
      <w:pPr>
        <w:rPr>
          <w:szCs w:val="24"/>
        </w:rPr>
      </w:pPr>
      <w:r w:rsidRPr="00F013E5">
        <w:rPr>
          <w:szCs w:val="24"/>
        </w:rPr>
        <w:t>&lt;a </w:t>
      </w:r>
      <w:proofErr w:type="spellStart"/>
      <w:r w:rsidRPr="00F013E5">
        <w:rPr>
          <w:szCs w:val="24"/>
        </w:rPr>
        <w:t>href</w:t>
      </w:r>
      <w:proofErr w:type="spellEnd"/>
      <w:r w:rsidRPr="00F013E5">
        <w:rPr>
          <w:szCs w:val="24"/>
        </w:rPr>
        <w:t>="html_demo.html#C4"&gt;Jump to Chapter 4&lt;/a&gt;</w:t>
      </w:r>
    </w:p>
    <w:p w:rsidR="00471A8B" w:rsidRDefault="00471A8B" w:rsidP="00F013E5">
      <w:pPr>
        <w:rPr>
          <w:szCs w:val="24"/>
        </w:rPr>
      </w:pPr>
    </w:p>
    <w:p w:rsidR="00471A8B" w:rsidRDefault="00471A8B" w:rsidP="00F013E5">
      <w:pPr>
        <w:rPr>
          <w:b/>
          <w:bCs/>
          <w:szCs w:val="24"/>
        </w:rPr>
      </w:pPr>
      <w:r>
        <w:rPr>
          <w:b/>
          <w:bCs/>
          <w:szCs w:val="24"/>
        </w:rPr>
        <w:lastRenderedPageBreak/>
        <w:t>HTML Images:</w:t>
      </w:r>
    </w:p>
    <w:p w:rsidR="00471A8B" w:rsidRPr="00471A8B" w:rsidRDefault="00471A8B" w:rsidP="00471A8B">
      <w:pPr>
        <w:rPr>
          <w:szCs w:val="24"/>
        </w:rPr>
      </w:pPr>
      <w:r w:rsidRPr="00471A8B">
        <w:rPr>
          <w:szCs w:val="24"/>
        </w:rPr>
        <w:t>&lt;</w:t>
      </w:r>
      <w:proofErr w:type="spellStart"/>
      <w:r w:rsidRPr="00471A8B">
        <w:rPr>
          <w:szCs w:val="24"/>
        </w:rPr>
        <w:t>img</w:t>
      </w:r>
      <w:proofErr w:type="spellEnd"/>
      <w:r w:rsidRPr="00471A8B">
        <w:rPr>
          <w:szCs w:val="24"/>
        </w:rPr>
        <w:t> </w:t>
      </w:r>
      <w:proofErr w:type="spellStart"/>
      <w:r w:rsidRPr="00471A8B">
        <w:rPr>
          <w:szCs w:val="24"/>
        </w:rPr>
        <w:t>src</w:t>
      </w:r>
      <w:proofErr w:type="spellEnd"/>
      <w:r w:rsidRPr="00471A8B">
        <w:rPr>
          <w:szCs w:val="24"/>
        </w:rPr>
        <w:t>="</w:t>
      </w:r>
      <w:proofErr w:type="spellStart"/>
      <w:r w:rsidRPr="00471A8B">
        <w:rPr>
          <w:i/>
          <w:iCs/>
          <w:szCs w:val="24"/>
        </w:rPr>
        <w:t>url</w:t>
      </w:r>
      <w:proofErr w:type="spellEnd"/>
      <w:r w:rsidRPr="00471A8B">
        <w:rPr>
          <w:szCs w:val="24"/>
        </w:rPr>
        <w:t>" alt="</w:t>
      </w:r>
      <w:proofErr w:type="spellStart"/>
      <w:r w:rsidRPr="00471A8B">
        <w:rPr>
          <w:i/>
          <w:iCs/>
          <w:szCs w:val="24"/>
        </w:rPr>
        <w:t>alternatetext</w:t>
      </w:r>
      <w:proofErr w:type="spellEnd"/>
      <w:r w:rsidRPr="00471A8B">
        <w:rPr>
          <w:szCs w:val="24"/>
        </w:rPr>
        <w:t>"&gt;</w:t>
      </w:r>
    </w:p>
    <w:tbl>
      <w:tblPr>
        <w:tblpPr w:leftFromText="180" w:rightFromText="180" w:vertAnchor="text" w:horzAnchor="margin" w:tblpY="167"/>
        <w:tblW w:w="96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31"/>
        <w:gridCol w:w="4577"/>
        <w:gridCol w:w="3207"/>
      </w:tblGrid>
      <w:tr w:rsidR="00471A8B" w:rsidRPr="00471A8B" w:rsidTr="00471A8B">
        <w:trPr>
          <w:trHeight w:val="201"/>
        </w:trPr>
        <w:tc>
          <w:tcPr>
            <w:tcW w:w="0" w:type="auto"/>
            <w:shd w:val="clear" w:color="auto" w:fill="FFFFFF"/>
            <w:tcMar>
              <w:top w:w="120" w:type="dxa"/>
              <w:left w:w="240" w:type="dxa"/>
              <w:bottom w:w="120" w:type="dxa"/>
              <w:right w:w="120" w:type="dxa"/>
            </w:tcMar>
            <w:hideMark/>
          </w:tcPr>
          <w:p w:rsidR="00471A8B" w:rsidRPr="00471A8B" w:rsidRDefault="00471A8B" w:rsidP="00471A8B">
            <w:pPr>
              <w:rPr>
                <w:b/>
                <w:bCs/>
                <w:szCs w:val="24"/>
              </w:rPr>
            </w:pPr>
            <w:r w:rsidRPr="00471A8B">
              <w:rPr>
                <w:b/>
                <w:bCs/>
                <w:szCs w:val="24"/>
              </w:rPr>
              <w:t>Abbreviation</w:t>
            </w:r>
          </w:p>
        </w:tc>
        <w:tc>
          <w:tcPr>
            <w:tcW w:w="0" w:type="auto"/>
            <w:shd w:val="clear" w:color="auto" w:fill="FFFFFF"/>
            <w:tcMar>
              <w:top w:w="120" w:type="dxa"/>
              <w:left w:w="120" w:type="dxa"/>
              <w:bottom w:w="120" w:type="dxa"/>
              <w:right w:w="120" w:type="dxa"/>
            </w:tcMar>
            <w:hideMark/>
          </w:tcPr>
          <w:p w:rsidR="00471A8B" w:rsidRPr="00471A8B" w:rsidRDefault="00471A8B" w:rsidP="00471A8B">
            <w:pPr>
              <w:rPr>
                <w:b/>
                <w:bCs/>
                <w:szCs w:val="24"/>
              </w:rPr>
            </w:pPr>
            <w:r w:rsidRPr="00471A8B">
              <w:rPr>
                <w:b/>
                <w:bCs/>
                <w:szCs w:val="24"/>
              </w:rPr>
              <w:t>File Format</w:t>
            </w:r>
          </w:p>
        </w:tc>
        <w:tc>
          <w:tcPr>
            <w:tcW w:w="0" w:type="auto"/>
            <w:shd w:val="clear" w:color="auto" w:fill="FFFFFF"/>
            <w:tcMar>
              <w:top w:w="120" w:type="dxa"/>
              <w:left w:w="120" w:type="dxa"/>
              <w:bottom w:w="120" w:type="dxa"/>
              <w:right w:w="120" w:type="dxa"/>
            </w:tcMar>
            <w:hideMark/>
          </w:tcPr>
          <w:p w:rsidR="00471A8B" w:rsidRPr="00471A8B" w:rsidRDefault="00471A8B" w:rsidP="00471A8B">
            <w:pPr>
              <w:rPr>
                <w:b/>
                <w:bCs/>
                <w:szCs w:val="24"/>
              </w:rPr>
            </w:pPr>
            <w:r w:rsidRPr="00471A8B">
              <w:rPr>
                <w:b/>
                <w:bCs/>
                <w:szCs w:val="24"/>
              </w:rPr>
              <w:t>File Extension</w:t>
            </w:r>
          </w:p>
        </w:tc>
      </w:tr>
      <w:tr w:rsidR="00471A8B" w:rsidRPr="00471A8B" w:rsidTr="00471A8B">
        <w:trPr>
          <w:trHeight w:val="196"/>
        </w:trPr>
        <w:tc>
          <w:tcPr>
            <w:tcW w:w="0" w:type="auto"/>
            <w:shd w:val="clear" w:color="auto" w:fill="E7E9EB"/>
            <w:tcMar>
              <w:top w:w="120" w:type="dxa"/>
              <w:left w:w="240" w:type="dxa"/>
              <w:bottom w:w="120" w:type="dxa"/>
              <w:right w:w="120" w:type="dxa"/>
            </w:tcMar>
            <w:hideMark/>
          </w:tcPr>
          <w:p w:rsidR="00471A8B" w:rsidRPr="00471A8B" w:rsidRDefault="00471A8B" w:rsidP="00471A8B">
            <w:pPr>
              <w:rPr>
                <w:b/>
                <w:bCs/>
                <w:szCs w:val="24"/>
              </w:rPr>
            </w:pPr>
            <w:r w:rsidRPr="00471A8B">
              <w:rPr>
                <w:b/>
                <w:bCs/>
                <w:szCs w:val="24"/>
              </w:rPr>
              <w:t>APNG</w:t>
            </w:r>
          </w:p>
        </w:tc>
        <w:tc>
          <w:tcPr>
            <w:tcW w:w="0" w:type="auto"/>
            <w:shd w:val="clear" w:color="auto" w:fill="E7E9EB"/>
            <w:tcMar>
              <w:top w:w="120" w:type="dxa"/>
              <w:left w:w="120" w:type="dxa"/>
              <w:bottom w:w="120" w:type="dxa"/>
              <w:right w:w="120" w:type="dxa"/>
            </w:tcMar>
            <w:hideMark/>
          </w:tcPr>
          <w:p w:rsidR="00471A8B" w:rsidRPr="00471A8B" w:rsidRDefault="00471A8B" w:rsidP="00471A8B">
            <w:pPr>
              <w:rPr>
                <w:b/>
                <w:bCs/>
                <w:szCs w:val="24"/>
              </w:rPr>
            </w:pPr>
            <w:r w:rsidRPr="00471A8B">
              <w:rPr>
                <w:b/>
                <w:bCs/>
                <w:szCs w:val="24"/>
              </w:rPr>
              <w:t>Animated Portable Network Graphics</w:t>
            </w:r>
          </w:p>
        </w:tc>
        <w:tc>
          <w:tcPr>
            <w:tcW w:w="0" w:type="auto"/>
            <w:shd w:val="clear" w:color="auto" w:fill="E7E9EB"/>
            <w:tcMar>
              <w:top w:w="120" w:type="dxa"/>
              <w:left w:w="120" w:type="dxa"/>
              <w:bottom w:w="120" w:type="dxa"/>
              <w:right w:w="120" w:type="dxa"/>
            </w:tcMar>
            <w:hideMark/>
          </w:tcPr>
          <w:p w:rsidR="00471A8B" w:rsidRPr="00471A8B" w:rsidRDefault="00471A8B" w:rsidP="00471A8B">
            <w:pPr>
              <w:rPr>
                <w:b/>
                <w:bCs/>
                <w:szCs w:val="24"/>
              </w:rPr>
            </w:pPr>
            <w:proofErr w:type="gramStart"/>
            <w:r w:rsidRPr="00471A8B">
              <w:rPr>
                <w:b/>
                <w:bCs/>
                <w:szCs w:val="24"/>
              </w:rPr>
              <w:t>.</w:t>
            </w:r>
            <w:proofErr w:type="spellStart"/>
            <w:r w:rsidRPr="00471A8B">
              <w:rPr>
                <w:b/>
                <w:bCs/>
                <w:szCs w:val="24"/>
              </w:rPr>
              <w:t>apng</w:t>
            </w:r>
            <w:proofErr w:type="spellEnd"/>
            <w:proofErr w:type="gramEnd"/>
          </w:p>
        </w:tc>
      </w:tr>
      <w:tr w:rsidR="00471A8B" w:rsidRPr="00471A8B" w:rsidTr="00471A8B">
        <w:trPr>
          <w:trHeight w:val="201"/>
        </w:trPr>
        <w:tc>
          <w:tcPr>
            <w:tcW w:w="0" w:type="auto"/>
            <w:shd w:val="clear" w:color="auto" w:fill="FFFFFF"/>
            <w:tcMar>
              <w:top w:w="120" w:type="dxa"/>
              <w:left w:w="240" w:type="dxa"/>
              <w:bottom w:w="120" w:type="dxa"/>
              <w:right w:w="120" w:type="dxa"/>
            </w:tcMar>
            <w:hideMark/>
          </w:tcPr>
          <w:p w:rsidR="00471A8B" w:rsidRPr="00471A8B" w:rsidRDefault="00471A8B" w:rsidP="00471A8B">
            <w:pPr>
              <w:rPr>
                <w:b/>
                <w:bCs/>
                <w:szCs w:val="24"/>
              </w:rPr>
            </w:pPr>
            <w:r w:rsidRPr="00471A8B">
              <w:rPr>
                <w:b/>
                <w:bCs/>
                <w:szCs w:val="24"/>
              </w:rPr>
              <w:t>GIF</w:t>
            </w:r>
          </w:p>
        </w:tc>
        <w:tc>
          <w:tcPr>
            <w:tcW w:w="0" w:type="auto"/>
            <w:shd w:val="clear" w:color="auto" w:fill="FFFFFF"/>
            <w:tcMar>
              <w:top w:w="120" w:type="dxa"/>
              <w:left w:w="120" w:type="dxa"/>
              <w:bottom w:w="120" w:type="dxa"/>
              <w:right w:w="120" w:type="dxa"/>
            </w:tcMar>
            <w:hideMark/>
          </w:tcPr>
          <w:p w:rsidR="00471A8B" w:rsidRPr="00471A8B" w:rsidRDefault="00471A8B" w:rsidP="00471A8B">
            <w:pPr>
              <w:rPr>
                <w:b/>
                <w:bCs/>
                <w:szCs w:val="24"/>
              </w:rPr>
            </w:pPr>
            <w:r w:rsidRPr="00471A8B">
              <w:rPr>
                <w:b/>
                <w:bCs/>
                <w:szCs w:val="24"/>
              </w:rPr>
              <w:t>Graphics Interchange Format</w:t>
            </w:r>
          </w:p>
        </w:tc>
        <w:tc>
          <w:tcPr>
            <w:tcW w:w="0" w:type="auto"/>
            <w:shd w:val="clear" w:color="auto" w:fill="FFFFFF"/>
            <w:tcMar>
              <w:top w:w="120" w:type="dxa"/>
              <w:left w:w="120" w:type="dxa"/>
              <w:bottom w:w="120" w:type="dxa"/>
              <w:right w:w="120" w:type="dxa"/>
            </w:tcMar>
            <w:hideMark/>
          </w:tcPr>
          <w:p w:rsidR="00471A8B" w:rsidRPr="00471A8B" w:rsidRDefault="00471A8B" w:rsidP="00471A8B">
            <w:pPr>
              <w:rPr>
                <w:b/>
                <w:bCs/>
                <w:szCs w:val="24"/>
              </w:rPr>
            </w:pPr>
            <w:r w:rsidRPr="00471A8B">
              <w:rPr>
                <w:b/>
                <w:bCs/>
                <w:szCs w:val="24"/>
              </w:rPr>
              <w:t>.gif</w:t>
            </w:r>
          </w:p>
        </w:tc>
      </w:tr>
      <w:tr w:rsidR="00471A8B" w:rsidRPr="00471A8B" w:rsidTr="00471A8B">
        <w:trPr>
          <w:trHeight w:val="201"/>
        </w:trPr>
        <w:tc>
          <w:tcPr>
            <w:tcW w:w="0" w:type="auto"/>
            <w:shd w:val="clear" w:color="auto" w:fill="E7E9EB"/>
            <w:tcMar>
              <w:top w:w="120" w:type="dxa"/>
              <w:left w:w="240" w:type="dxa"/>
              <w:bottom w:w="120" w:type="dxa"/>
              <w:right w:w="120" w:type="dxa"/>
            </w:tcMar>
            <w:hideMark/>
          </w:tcPr>
          <w:p w:rsidR="00471A8B" w:rsidRPr="00471A8B" w:rsidRDefault="00471A8B" w:rsidP="00471A8B">
            <w:pPr>
              <w:rPr>
                <w:b/>
                <w:bCs/>
                <w:szCs w:val="24"/>
              </w:rPr>
            </w:pPr>
            <w:r w:rsidRPr="00471A8B">
              <w:rPr>
                <w:b/>
                <w:bCs/>
                <w:szCs w:val="24"/>
              </w:rPr>
              <w:t>ICO</w:t>
            </w:r>
          </w:p>
        </w:tc>
        <w:tc>
          <w:tcPr>
            <w:tcW w:w="0" w:type="auto"/>
            <w:shd w:val="clear" w:color="auto" w:fill="E7E9EB"/>
            <w:tcMar>
              <w:top w:w="120" w:type="dxa"/>
              <w:left w:w="120" w:type="dxa"/>
              <w:bottom w:w="120" w:type="dxa"/>
              <w:right w:w="120" w:type="dxa"/>
            </w:tcMar>
            <w:hideMark/>
          </w:tcPr>
          <w:p w:rsidR="00471A8B" w:rsidRPr="00471A8B" w:rsidRDefault="00471A8B" w:rsidP="00471A8B">
            <w:pPr>
              <w:rPr>
                <w:b/>
                <w:bCs/>
                <w:szCs w:val="24"/>
              </w:rPr>
            </w:pPr>
            <w:r w:rsidRPr="00471A8B">
              <w:rPr>
                <w:b/>
                <w:bCs/>
                <w:szCs w:val="24"/>
              </w:rPr>
              <w:t>Microsoft Icon</w:t>
            </w:r>
          </w:p>
        </w:tc>
        <w:tc>
          <w:tcPr>
            <w:tcW w:w="0" w:type="auto"/>
            <w:shd w:val="clear" w:color="auto" w:fill="E7E9EB"/>
            <w:tcMar>
              <w:top w:w="120" w:type="dxa"/>
              <w:left w:w="120" w:type="dxa"/>
              <w:bottom w:w="120" w:type="dxa"/>
              <w:right w:w="120" w:type="dxa"/>
            </w:tcMar>
            <w:hideMark/>
          </w:tcPr>
          <w:p w:rsidR="00471A8B" w:rsidRPr="00471A8B" w:rsidRDefault="00471A8B" w:rsidP="00471A8B">
            <w:pPr>
              <w:rPr>
                <w:b/>
                <w:bCs/>
                <w:szCs w:val="24"/>
              </w:rPr>
            </w:pPr>
            <w:r w:rsidRPr="00471A8B">
              <w:rPr>
                <w:b/>
                <w:bCs/>
                <w:szCs w:val="24"/>
              </w:rPr>
              <w:t>.</w:t>
            </w:r>
            <w:proofErr w:type="spellStart"/>
            <w:r w:rsidRPr="00471A8B">
              <w:rPr>
                <w:b/>
                <w:bCs/>
                <w:szCs w:val="24"/>
              </w:rPr>
              <w:t>ico</w:t>
            </w:r>
            <w:proofErr w:type="spellEnd"/>
            <w:r w:rsidRPr="00471A8B">
              <w:rPr>
                <w:b/>
                <w:bCs/>
                <w:szCs w:val="24"/>
              </w:rPr>
              <w:t>, .cur</w:t>
            </w:r>
          </w:p>
        </w:tc>
      </w:tr>
      <w:tr w:rsidR="00471A8B" w:rsidRPr="00471A8B" w:rsidTr="00471A8B">
        <w:trPr>
          <w:trHeight w:val="196"/>
        </w:trPr>
        <w:tc>
          <w:tcPr>
            <w:tcW w:w="0" w:type="auto"/>
            <w:shd w:val="clear" w:color="auto" w:fill="FFFFFF"/>
            <w:tcMar>
              <w:top w:w="120" w:type="dxa"/>
              <w:left w:w="240" w:type="dxa"/>
              <w:bottom w:w="120" w:type="dxa"/>
              <w:right w:w="120" w:type="dxa"/>
            </w:tcMar>
            <w:hideMark/>
          </w:tcPr>
          <w:p w:rsidR="00471A8B" w:rsidRPr="00471A8B" w:rsidRDefault="00471A8B" w:rsidP="00471A8B">
            <w:pPr>
              <w:rPr>
                <w:b/>
                <w:bCs/>
                <w:szCs w:val="24"/>
              </w:rPr>
            </w:pPr>
            <w:r w:rsidRPr="00471A8B">
              <w:rPr>
                <w:b/>
                <w:bCs/>
                <w:szCs w:val="24"/>
              </w:rPr>
              <w:t>JPEG</w:t>
            </w:r>
          </w:p>
        </w:tc>
        <w:tc>
          <w:tcPr>
            <w:tcW w:w="0" w:type="auto"/>
            <w:shd w:val="clear" w:color="auto" w:fill="FFFFFF"/>
            <w:tcMar>
              <w:top w:w="120" w:type="dxa"/>
              <w:left w:w="120" w:type="dxa"/>
              <w:bottom w:w="120" w:type="dxa"/>
              <w:right w:w="120" w:type="dxa"/>
            </w:tcMar>
            <w:hideMark/>
          </w:tcPr>
          <w:p w:rsidR="00471A8B" w:rsidRPr="00471A8B" w:rsidRDefault="00471A8B" w:rsidP="00471A8B">
            <w:pPr>
              <w:rPr>
                <w:b/>
                <w:bCs/>
                <w:szCs w:val="24"/>
              </w:rPr>
            </w:pPr>
            <w:r w:rsidRPr="00471A8B">
              <w:rPr>
                <w:b/>
                <w:bCs/>
                <w:szCs w:val="24"/>
              </w:rPr>
              <w:t>Joint Photographic Expert Group image</w:t>
            </w:r>
          </w:p>
        </w:tc>
        <w:tc>
          <w:tcPr>
            <w:tcW w:w="0" w:type="auto"/>
            <w:shd w:val="clear" w:color="auto" w:fill="FFFFFF"/>
            <w:tcMar>
              <w:top w:w="120" w:type="dxa"/>
              <w:left w:w="120" w:type="dxa"/>
              <w:bottom w:w="120" w:type="dxa"/>
              <w:right w:w="120" w:type="dxa"/>
            </w:tcMar>
            <w:hideMark/>
          </w:tcPr>
          <w:p w:rsidR="00471A8B" w:rsidRPr="00471A8B" w:rsidRDefault="00471A8B" w:rsidP="00471A8B">
            <w:pPr>
              <w:rPr>
                <w:b/>
                <w:bCs/>
                <w:szCs w:val="24"/>
              </w:rPr>
            </w:pPr>
            <w:r w:rsidRPr="00471A8B">
              <w:rPr>
                <w:b/>
                <w:bCs/>
                <w:szCs w:val="24"/>
              </w:rPr>
              <w:t>.jpg, .jpeg</w:t>
            </w:r>
            <w:proofErr w:type="gramStart"/>
            <w:r w:rsidRPr="00471A8B">
              <w:rPr>
                <w:b/>
                <w:bCs/>
                <w:szCs w:val="24"/>
              </w:rPr>
              <w:t>, .</w:t>
            </w:r>
            <w:proofErr w:type="spellStart"/>
            <w:r w:rsidRPr="00471A8B">
              <w:rPr>
                <w:b/>
                <w:bCs/>
                <w:szCs w:val="24"/>
              </w:rPr>
              <w:t>jfif</w:t>
            </w:r>
            <w:proofErr w:type="spellEnd"/>
            <w:r w:rsidRPr="00471A8B">
              <w:rPr>
                <w:b/>
                <w:bCs/>
                <w:szCs w:val="24"/>
              </w:rPr>
              <w:t>, .</w:t>
            </w:r>
            <w:proofErr w:type="spellStart"/>
            <w:r w:rsidRPr="00471A8B">
              <w:rPr>
                <w:b/>
                <w:bCs/>
                <w:szCs w:val="24"/>
              </w:rPr>
              <w:t>pjpeg</w:t>
            </w:r>
            <w:proofErr w:type="spellEnd"/>
            <w:r w:rsidRPr="00471A8B">
              <w:rPr>
                <w:b/>
                <w:bCs/>
                <w:szCs w:val="24"/>
              </w:rPr>
              <w:t>, .</w:t>
            </w:r>
            <w:proofErr w:type="spellStart"/>
            <w:r w:rsidRPr="00471A8B">
              <w:rPr>
                <w:b/>
                <w:bCs/>
                <w:szCs w:val="24"/>
              </w:rPr>
              <w:t>pjp</w:t>
            </w:r>
            <w:proofErr w:type="spellEnd"/>
            <w:proofErr w:type="gramEnd"/>
          </w:p>
        </w:tc>
      </w:tr>
      <w:tr w:rsidR="00471A8B" w:rsidRPr="00471A8B" w:rsidTr="00471A8B">
        <w:trPr>
          <w:trHeight w:val="201"/>
        </w:trPr>
        <w:tc>
          <w:tcPr>
            <w:tcW w:w="0" w:type="auto"/>
            <w:shd w:val="clear" w:color="auto" w:fill="E7E9EB"/>
            <w:tcMar>
              <w:top w:w="120" w:type="dxa"/>
              <w:left w:w="240" w:type="dxa"/>
              <w:bottom w:w="120" w:type="dxa"/>
              <w:right w:w="120" w:type="dxa"/>
            </w:tcMar>
            <w:hideMark/>
          </w:tcPr>
          <w:p w:rsidR="00471A8B" w:rsidRPr="00471A8B" w:rsidRDefault="00471A8B" w:rsidP="00471A8B">
            <w:pPr>
              <w:rPr>
                <w:b/>
                <w:bCs/>
                <w:szCs w:val="24"/>
              </w:rPr>
            </w:pPr>
            <w:r w:rsidRPr="00471A8B">
              <w:rPr>
                <w:b/>
                <w:bCs/>
                <w:szCs w:val="24"/>
              </w:rPr>
              <w:t>PNG</w:t>
            </w:r>
          </w:p>
        </w:tc>
        <w:tc>
          <w:tcPr>
            <w:tcW w:w="0" w:type="auto"/>
            <w:shd w:val="clear" w:color="auto" w:fill="E7E9EB"/>
            <w:tcMar>
              <w:top w:w="120" w:type="dxa"/>
              <w:left w:w="120" w:type="dxa"/>
              <w:bottom w:w="120" w:type="dxa"/>
              <w:right w:w="120" w:type="dxa"/>
            </w:tcMar>
            <w:hideMark/>
          </w:tcPr>
          <w:p w:rsidR="00471A8B" w:rsidRPr="00471A8B" w:rsidRDefault="00471A8B" w:rsidP="00471A8B">
            <w:pPr>
              <w:rPr>
                <w:b/>
                <w:bCs/>
                <w:szCs w:val="24"/>
              </w:rPr>
            </w:pPr>
            <w:r w:rsidRPr="00471A8B">
              <w:rPr>
                <w:b/>
                <w:bCs/>
                <w:szCs w:val="24"/>
              </w:rPr>
              <w:t>Portable Network Graphics</w:t>
            </w:r>
          </w:p>
        </w:tc>
        <w:tc>
          <w:tcPr>
            <w:tcW w:w="0" w:type="auto"/>
            <w:shd w:val="clear" w:color="auto" w:fill="E7E9EB"/>
            <w:tcMar>
              <w:top w:w="120" w:type="dxa"/>
              <w:left w:w="120" w:type="dxa"/>
              <w:bottom w:w="120" w:type="dxa"/>
              <w:right w:w="120" w:type="dxa"/>
            </w:tcMar>
            <w:hideMark/>
          </w:tcPr>
          <w:p w:rsidR="00471A8B" w:rsidRPr="00471A8B" w:rsidRDefault="00471A8B" w:rsidP="00471A8B">
            <w:pPr>
              <w:rPr>
                <w:b/>
                <w:bCs/>
                <w:szCs w:val="24"/>
              </w:rPr>
            </w:pPr>
            <w:r w:rsidRPr="00471A8B">
              <w:rPr>
                <w:b/>
                <w:bCs/>
                <w:szCs w:val="24"/>
              </w:rPr>
              <w:t>.</w:t>
            </w:r>
            <w:proofErr w:type="spellStart"/>
            <w:r w:rsidRPr="00471A8B">
              <w:rPr>
                <w:b/>
                <w:bCs/>
                <w:szCs w:val="24"/>
              </w:rPr>
              <w:t>png</w:t>
            </w:r>
            <w:proofErr w:type="spellEnd"/>
          </w:p>
        </w:tc>
      </w:tr>
      <w:tr w:rsidR="00471A8B" w:rsidRPr="00471A8B" w:rsidTr="00471A8B">
        <w:trPr>
          <w:trHeight w:val="8"/>
        </w:trPr>
        <w:tc>
          <w:tcPr>
            <w:tcW w:w="0" w:type="auto"/>
            <w:shd w:val="clear" w:color="auto" w:fill="FFFFFF"/>
            <w:tcMar>
              <w:top w:w="120" w:type="dxa"/>
              <w:left w:w="240" w:type="dxa"/>
              <w:bottom w:w="120" w:type="dxa"/>
              <w:right w:w="120" w:type="dxa"/>
            </w:tcMar>
            <w:hideMark/>
          </w:tcPr>
          <w:p w:rsidR="00471A8B" w:rsidRPr="00471A8B" w:rsidRDefault="00471A8B" w:rsidP="00471A8B">
            <w:pPr>
              <w:rPr>
                <w:b/>
                <w:bCs/>
                <w:szCs w:val="24"/>
              </w:rPr>
            </w:pPr>
            <w:r w:rsidRPr="00471A8B">
              <w:rPr>
                <w:b/>
                <w:bCs/>
                <w:szCs w:val="24"/>
              </w:rPr>
              <w:t>SVG</w:t>
            </w:r>
          </w:p>
        </w:tc>
        <w:tc>
          <w:tcPr>
            <w:tcW w:w="0" w:type="auto"/>
            <w:shd w:val="clear" w:color="auto" w:fill="FFFFFF"/>
            <w:tcMar>
              <w:top w:w="120" w:type="dxa"/>
              <w:left w:w="120" w:type="dxa"/>
              <w:bottom w:w="120" w:type="dxa"/>
              <w:right w:w="120" w:type="dxa"/>
            </w:tcMar>
            <w:hideMark/>
          </w:tcPr>
          <w:p w:rsidR="00471A8B" w:rsidRPr="00471A8B" w:rsidRDefault="00471A8B" w:rsidP="00471A8B">
            <w:pPr>
              <w:rPr>
                <w:b/>
                <w:bCs/>
                <w:szCs w:val="24"/>
              </w:rPr>
            </w:pPr>
            <w:r w:rsidRPr="00471A8B">
              <w:rPr>
                <w:b/>
                <w:bCs/>
                <w:szCs w:val="24"/>
              </w:rPr>
              <w:t>Scalable Vector Graphics</w:t>
            </w:r>
          </w:p>
        </w:tc>
        <w:tc>
          <w:tcPr>
            <w:tcW w:w="0" w:type="auto"/>
            <w:shd w:val="clear" w:color="auto" w:fill="FFFFFF"/>
            <w:tcMar>
              <w:top w:w="120" w:type="dxa"/>
              <w:left w:w="120" w:type="dxa"/>
              <w:bottom w:w="120" w:type="dxa"/>
              <w:right w:w="120" w:type="dxa"/>
            </w:tcMar>
            <w:hideMark/>
          </w:tcPr>
          <w:p w:rsidR="00471A8B" w:rsidRPr="00471A8B" w:rsidRDefault="00471A8B" w:rsidP="00471A8B">
            <w:pPr>
              <w:rPr>
                <w:b/>
                <w:bCs/>
                <w:szCs w:val="24"/>
              </w:rPr>
            </w:pPr>
            <w:r w:rsidRPr="00471A8B">
              <w:rPr>
                <w:b/>
                <w:bCs/>
                <w:szCs w:val="24"/>
              </w:rPr>
              <w:t>.</w:t>
            </w:r>
            <w:proofErr w:type="spellStart"/>
            <w:r w:rsidRPr="00471A8B">
              <w:rPr>
                <w:b/>
                <w:bCs/>
                <w:szCs w:val="24"/>
              </w:rPr>
              <w:t>svg</w:t>
            </w:r>
            <w:proofErr w:type="spellEnd"/>
          </w:p>
        </w:tc>
      </w:tr>
    </w:tbl>
    <w:p w:rsidR="00471A8B" w:rsidRDefault="00471A8B" w:rsidP="00F013E5">
      <w:pPr>
        <w:rPr>
          <w:b/>
          <w:bCs/>
          <w:szCs w:val="24"/>
        </w:rPr>
      </w:pPr>
    </w:p>
    <w:p w:rsidR="00471A8B" w:rsidRDefault="00471A8B" w:rsidP="00F013E5">
      <w:pPr>
        <w:rPr>
          <w:b/>
          <w:bCs/>
          <w:szCs w:val="24"/>
        </w:rPr>
      </w:pPr>
      <w:r>
        <w:rPr>
          <w:b/>
          <w:bCs/>
          <w:szCs w:val="24"/>
        </w:rPr>
        <w:t>IMAGE Tag:</w:t>
      </w:r>
    </w:p>
    <w:p w:rsidR="00471A8B" w:rsidRDefault="00471A8B" w:rsidP="00471A8B">
      <w:pPr>
        <w:rPr>
          <w:szCs w:val="24"/>
        </w:rPr>
      </w:pPr>
      <w:r>
        <w:rPr>
          <w:b/>
          <w:bCs/>
          <w:szCs w:val="24"/>
        </w:rPr>
        <w:t xml:space="preserve">1.&lt;area&gt;: </w:t>
      </w:r>
      <w:r w:rsidRPr="00471A8B">
        <w:rPr>
          <w:szCs w:val="24"/>
        </w:rPr>
        <w:t>defines the clickable area in the image</w:t>
      </w:r>
    </w:p>
    <w:p w:rsidR="00471A8B" w:rsidRPr="00471A8B" w:rsidRDefault="00471A8B" w:rsidP="00471A8B">
      <w:pPr>
        <w:rPr>
          <w:szCs w:val="24"/>
        </w:rPr>
      </w:pPr>
      <w:r>
        <w:rPr>
          <w:szCs w:val="24"/>
        </w:rPr>
        <w:t>Example:</w:t>
      </w:r>
    </w:p>
    <w:p w:rsidR="00471A8B" w:rsidRDefault="00471A8B" w:rsidP="00471A8B">
      <w:pPr>
        <w:rPr>
          <w:szCs w:val="24"/>
        </w:rPr>
      </w:pPr>
      <w:r w:rsidRPr="00471A8B">
        <w:rPr>
          <w:szCs w:val="24"/>
        </w:rPr>
        <w:t>&lt;img src="workplace.jpg" alt="Workplace" usemap="#workmap" width="400" height="379"&gt;</w:t>
      </w:r>
      <w:r w:rsidRPr="00471A8B">
        <w:rPr>
          <w:szCs w:val="24"/>
        </w:rPr>
        <w:br/>
        <w:t>&lt;map name="</w:t>
      </w:r>
      <w:proofErr w:type="spellStart"/>
      <w:r w:rsidRPr="00471A8B">
        <w:rPr>
          <w:szCs w:val="24"/>
        </w:rPr>
        <w:t>workmap</w:t>
      </w:r>
      <w:proofErr w:type="spellEnd"/>
      <w:r w:rsidRPr="00471A8B">
        <w:rPr>
          <w:szCs w:val="24"/>
        </w:rPr>
        <w:t>"&gt;</w:t>
      </w:r>
      <w:r w:rsidRPr="00471A8B">
        <w:rPr>
          <w:szCs w:val="24"/>
        </w:rPr>
        <w:br/>
        <w:t>  &lt;area shape="rect" coords="34,44,270,350" alt="Computer" href="computer.htm"&gt;</w:t>
      </w:r>
      <w:r w:rsidRPr="00471A8B">
        <w:rPr>
          <w:szCs w:val="24"/>
        </w:rPr>
        <w:br/>
        <w:t>  &lt;area shape="rect" coords="290,172,333,250" alt="Phone" href="phone.htm"&gt;</w:t>
      </w:r>
      <w:r w:rsidRPr="00471A8B">
        <w:rPr>
          <w:szCs w:val="24"/>
        </w:rPr>
        <w:br/>
        <w:t>  &lt;area shape="circle" coords="337,300,44" alt="Cup of coffee" </w:t>
      </w:r>
      <w:proofErr w:type="spellStart"/>
      <w:r w:rsidRPr="00471A8B">
        <w:rPr>
          <w:szCs w:val="24"/>
        </w:rPr>
        <w:t>href</w:t>
      </w:r>
      <w:proofErr w:type="spellEnd"/>
      <w:r w:rsidRPr="00471A8B">
        <w:rPr>
          <w:szCs w:val="24"/>
        </w:rPr>
        <w:t>="coffee.htm"&gt;</w:t>
      </w:r>
      <w:r w:rsidRPr="00471A8B">
        <w:rPr>
          <w:szCs w:val="24"/>
        </w:rPr>
        <w:br/>
        <w:t>&lt;/map&gt;</w:t>
      </w:r>
    </w:p>
    <w:p w:rsidR="00471A8B" w:rsidRDefault="00471A8B" w:rsidP="00471A8B">
      <w:pPr>
        <w:rPr>
          <w:szCs w:val="24"/>
        </w:rPr>
      </w:pPr>
    </w:p>
    <w:p w:rsidR="00471A8B" w:rsidRDefault="00471A8B" w:rsidP="00471A8B">
      <w:pPr>
        <w:rPr>
          <w:b/>
          <w:bCs/>
          <w:szCs w:val="24"/>
        </w:rPr>
      </w:pPr>
      <w:r w:rsidRPr="00471A8B">
        <w:rPr>
          <w:b/>
          <w:bCs/>
          <w:szCs w:val="24"/>
        </w:rPr>
        <w:t>2.</w:t>
      </w:r>
      <w:r w:rsidRPr="00471A8B">
        <w:rPr>
          <w:b/>
          <w:bCs/>
        </w:rPr>
        <w:t xml:space="preserve"> </w:t>
      </w:r>
      <w:r w:rsidRPr="00471A8B">
        <w:rPr>
          <w:b/>
          <w:bCs/>
          <w:szCs w:val="24"/>
        </w:rPr>
        <w:t>&lt;picture&gt;</w:t>
      </w:r>
    </w:p>
    <w:p w:rsidR="00471A8B" w:rsidRDefault="00471A8B" w:rsidP="00471A8B">
      <w:pPr>
        <w:rPr>
          <w:szCs w:val="24"/>
        </w:rPr>
      </w:pPr>
      <w:r>
        <w:rPr>
          <w:b/>
          <w:bCs/>
          <w:szCs w:val="24"/>
        </w:rPr>
        <w:tab/>
        <w:t xml:space="preserve">- </w:t>
      </w:r>
      <w:r>
        <w:rPr>
          <w:szCs w:val="24"/>
        </w:rPr>
        <w:t xml:space="preserve">Auto image changes when screen size differs </w:t>
      </w:r>
    </w:p>
    <w:p w:rsidR="00471A8B" w:rsidRDefault="00471A8B" w:rsidP="00471A8B">
      <w:pPr>
        <w:rPr>
          <w:szCs w:val="24"/>
        </w:rPr>
      </w:pPr>
      <w:r>
        <w:rPr>
          <w:szCs w:val="24"/>
        </w:rPr>
        <w:t>Example:</w:t>
      </w:r>
    </w:p>
    <w:p w:rsidR="00471A8B" w:rsidRDefault="00471A8B" w:rsidP="00471A8B">
      <w:pPr>
        <w:rPr>
          <w:szCs w:val="24"/>
        </w:rPr>
      </w:pPr>
    </w:p>
    <w:p w:rsidR="00471A8B" w:rsidRPr="00471A8B" w:rsidRDefault="00471A8B" w:rsidP="00471A8B">
      <w:pPr>
        <w:rPr>
          <w:szCs w:val="24"/>
        </w:rPr>
      </w:pPr>
      <w:r>
        <w:rPr>
          <w:szCs w:val="24"/>
        </w:rPr>
        <w:lastRenderedPageBreak/>
        <w:t>&lt;picture&gt;</w:t>
      </w:r>
    </w:p>
    <w:p w:rsidR="00471A8B" w:rsidRPr="00471A8B" w:rsidRDefault="00471A8B" w:rsidP="00471A8B">
      <w:pPr>
        <w:rPr>
          <w:szCs w:val="24"/>
        </w:rPr>
      </w:pPr>
      <w:r w:rsidRPr="00471A8B">
        <w:rPr>
          <w:szCs w:val="24"/>
        </w:rPr>
        <w:t xml:space="preserve">  &lt;source media="(min-width: 650px)" </w:t>
      </w:r>
      <w:proofErr w:type="spellStart"/>
      <w:r w:rsidRPr="00471A8B">
        <w:rPr>
          <w:szCs w:val="24"/>
        </w:rPr>
        <w:t>srcset</w:t>
      </w:r>
      <w:proofErr w:type="spellEnd"/>
      <w:r w:rsidRPr="00471A8B">
        <w:rPr>
          <w:szCs w:val="24"/>
        </w:rPr>
        <w:t>="img_food.jpg"&gt;</w:t>
      </w:r>
    </w:p>
    <w:p w:rsidR="00471A8B" w:rsidRPr="00471A8B" w:rsidRDefault="00471A8B" w:rsidP="00471A8B">
      <w:pPr>
        <w:rPr>
          <w:szCs w:val="24"/>
        </w:rPr>
      </w:pPr>
      <w:r w:rsidRPr="00471A8B">
        <w:rPr>
          <w:szCs w:val="24"/>
        </w:rPr>
        <w:t xml:space="preserve">  </w:t>
      </w:r>
      <w:proofErr w:type="gramStart"/>
      <w:r w:rsidRPr="00471A8B">
        <w:rPr>
          <w:szCs w:val="24"/>
        </w:rPr>
        <w:t>&lt;!--</w:t>
      </w:r>
      <w:proofErr w:type="gramEnd"/>
      <w:r w:rsidRPr="00471A8B">
        <w:rPr>
          <w:szCs w:val="24"/>
        </w:rPr>
        <w:t xml:space="preserve">source media="(min-width: 465px)" </w:t>
      </w:r>
      <w:proofErr w:type="spellStart"/>
      <w:r w:rsidRPr="00471A8B">
        <w:rPr>
          <w:szCs w:val="24"/>
        </w:rPr>
        <w:t>srcset</w:t>
      </w:r>
      <w:proofErr w:type="spellEnd"/>
      <w:r w:rsidRPr="00471A8B">
        <w:rPr>
          <w:szCs w:val="24"/>
        </w:rPr>
        <w:t>="img_car.jpg"--&gt;</w:t>
      </w:r>
    </w:p>
    <w:p w:rsidR="00471A8B" w:rsidRPr="00471A8B" w:rsidRDefault="00471A8B" w:rsidP="00471A8B">
      <w:pPr>
        <w:rPr>
          <w:szCs w:val="24"/>
        </w:rPr>
      </w:pPr>
      <w:r w:rsidRPr="00471A8B">
        <w:rPr>
          <w:szCs w:val="24"/>
        </w:rPr>
        <w:t xml:space="preserve">  &lt;</w:t>
      </w:r>
      <w:proofErr w:type="spellStart"/>
      <w:r w:rsidRPr="00471A8B">
        <w:rPr>
          <w:szCs w:val="24"/>
        </w:rPr>
        <w:t>img</w:t>
      </w:r>
      <w:proofErr w:type="spellEnd"/>
      <w:r w:rsidRPr="00471A8B">
        <w:rPr>
          <w:szCs w:val="24"/>
        </w:rPr>
        <w:t xml:space="preserve"> </w:t>
      </w:r>
      <w:proofErr w:type="spellStart"/>
      <w:r w:rsidRPr="00471A8B">
        <w:rPr>
          <w:szCs w:val="24"/>
        </w:rPr>
        <w:t>src</w:t>
      </w:r>
      <w:proofErr w:type="spellEnd"/>
      <w:r w:rsidRPr="00471A8B">
        <w:rPr>
          <w:szCs w:val="24"/>
        </w:rPr>
        <w:t>="img_girl.jpg" style="</w:t>
      </w:r>
      <w:proofErr w:type="spellStart"/>
      <w:proofErr w:type="gramStart"/>
      <w:r w:rsidRPr="00471A8B">
        <w:rPr>
          <w:szCs w:val="24"/>
        </w:rPr>
        <w:t>width:auto</w:t>
      </w:r>
      <w:proofErr w:type="spellEnd"/>
      <w:proofErr w:type="gramEnd"/>
      <w:r w:rsidRPr="00471A8B">
        <w:rPr>
          <w:szCs w:val="24"/>
        </w:rPr>
        <w:t>;"&gt;</w:t>
      </w:r>
    </w:p>
    <w:p w:rsidR="00471A8B" w:rsidRPr="00471A8B" w:rsidRDefault="00471A8B" w:rsidP="00471A8B">
      <w:pPr>
        <w:rPr>
          <w:szCs w:val="24"/>
        </w:rPr>
      </w:pPr>
      <w:r w:rsidRPr="00471A8B">
        <w:rPr>
          <w:szCs w:val="24"/>
        </w:rPr>
        <w:t>&lt;/picture&gt;</w:t>
      </w:r>
    </w:p>
    <w:p w:rsidR="00471A8B" w:rsidRDefault="00471A8B" w:rsidP="00471A8B">
      <w:pPr>
        <w:rPr>
          <w:szCs w:val="24"/>
        </w:rPr>
      </w:pPr>
    </w:p>
    <w:p w:rsidR="00BE5674" w:rsidRDefault="00BE5674" w:rsidP="00471A8B">
      <w:pPr>
        <w:rPr>
          <w:b/>
          <w:bCs/>
          <w:szCs w:val="24"/>
        </w:rPr>
      </w:pPr>
      <w:r w:rsidRPr="00BE5674">
        <w:rPr>
          <w:b/>
          <w:bCs/>
          <w:szCs w:val="24"/>
        </w:rPr>
        <w:t>ICON</w:t>
      </w:r>
    </w:p>
    <w:p w:rsidR="00BE5674" w:rsidRDefault="00BE5674" w:rsidP="00471A8B">
      <w:pPr>
        <w:rPr>
          <w:szCs w:val="24"/>
        </w:rPr>
      </w:pPr>
      <w:r w:rsidRPr="00BE5674">
        <w:rPr>
          <w:szCs w:val="24"/>
        </w:rPr>
        <w:t>&lt;link </w:t>
      </w:r>
      <w:proofErr w:type="spellStart"/>
      <w:r w:rsidRPr="00BE5674">
        <w:rPr>
          <w:szCs w:val="24"/>
        </w:rPr>
        <w:t>rel</w:t>
      </w:r>
      <w:proofErr w:type="spellEnd"/>
      <w:r w:rsidRPr="00BE5674">
        <w:rPr>
          <w:szCs w:val="24"/>
        </w:rPr>
        <w:t>="icon" type="image/x-icon" </w:t>
      </w:r>
      <w:proofErr w:type="spellStart"/>
      <w:r w:rsidRPr="00BE5674">
        <w:rPr>
          <w:szCs w:val="24"/>
        </w:rPr>
        <w:t>href</w:t>
      </w:r>
      <w:proofErr w:type="spellEnd"/>
      <w:r w:rsidRPr="00BE5674">
        <w:rPr>
          <w:szCs w:val="24"/>
        </w:rPr>
        <w:t>="/images/favicon.ico"&gt;</w:t>
      </w:r>
    </w:p>
    <w:p w:rsidR="00823563" w:rsidRPr="00823563" w:rsidRDefault="00823563" w:rsidP="00823563">
      <w:pPr>
        <w:pStyle w:val="ListParagraph"/>
        <w:numPr>
          <w:ilvl w:val="1"/>
          <w:numId w:val="2"/>
        </w:numPr>
        <w:rPr>
          <w:szCs w:val="24"/>
        </w:rPr>
      </w:pPr>
      <w:proofErr w:type="spellStart"/>
      <w:r w:rsidRPr="00823563">
        <w:rPr>
          <w:szCs w:val="24"/>
        </w:rPr>
        <w:t>rel</w:t>
      </w:r>
      <w:proofErr w:type="spellEnd"/>
      <w:r w:rsidRPr="00823563">
        <w:rPr>
          <w:szCs w:val="24"/>
        </w:rPr>
        <w:t xml:space="preserve"> attribute in the &lt;link&gt; tag specifies the relationship between the current document and the linked resource.</w:t>
      </w:r>
    </w:p>
    <w:p w:rsidR="00BE5674" w:rsidRDefault="00BE5674" w:rsidP="00471A8B">
      <w:pPr>
        <w:rPr>
          <w:szCs w:val="24"/>
        </w:rPr>
      </w:pPr>
    </w:p>
    <w:p w:rsidR="00BE5674" w:rsidRDefault="00BE5674" w:rsidP="00471A8B">
      <w:pPr>
        <w:rPr>
          <w:b/>
          <w:bCs/>
          <w:szCs w:val="24"/>
        </w:rPr>
      </w:pPr>
      <w:r>
        <w:rPr>
          <w:b/>
          <w:bCs/>
          <w:szCs w:val="24"/>
        </w:rPr>
        <w:t>HTML List</w:t>
      </w:r>
    </w:p>
    <w:tbl>
      <w:tblPr>
        <w:tblpPr w:leftFromText="180" w:rightFromText="180" w:vertAnchor="text" w:horzAnchor="margin" w:tblpY="96"/>
        <w:tblW w:w="1014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69"/>
        <w:gridCol w:w="8373"/>
      </w:tblGrid>
      <w:tr w:rsidR="00BE5674" w:rsidRPr="00BE5674" w:rsidTr="00BE5674">
        <w:trPr>
          <w:trHeight w:val="312"/>
        </w:trPr>
        <w:tc>
          <w:tcPr>
            <w:tcW w:w="0" w:type="auto"/>
            <w:shd w:val="clear" w:color="auto" w:fill="FFFFFF"/>
            <w:tcMar>
              <w:top w:w="120" w:type="dxa"/>
              <w:left w:w="240" w:type="dxa"/>
              <w:bottom w:w="120" w:type="dxa"/>
              <w:right w:w="120" w:type="dxa"/>
            </w:tcMar>
            <w:hideMark/>
          </w:tcPr>
          <w:p w:rsidR="00BE5674" w:rsidRPr="00BE5674" w:rsidRDefault="00BE5674" w:rsidP="00BE5674">
            <w:pPr>
              <w:rPr>
                <w:b/>
                <w:bCs/>
                <w:szCs w:val="24"/>
              </w:rPr>
            </w:pPr>
            <w:r w:rsidRPr="00BE5674">
              <w:rPr>
                <w:b/>
                <w:bCs/>
                <w:szCs w:val="24"/>
              </w:rPr>
              <w:t>Tag</w:t>
            </w:r>
          </w:p>
        </w:tc>
        <w:tc>
          <w:tcPr>
            <w:tcW w:w="0" w:type="auto"/>
            <w:shd w:val="clear" w:color="auto" w:fill="FFFFFF"/>
            <w:tcMar>
              <w:top w:w="120" w:type="dxa"/>
              <w:left w:w="120" w:type="dxa"/>
              <w:bottom w:w="120" w:type="dxa"/>
              <w:right w:w="120" w:type="dxa"/>
            </w:tcMar>
            <w:hideMark/>
          </w:tcPr>
          <w:p w:rsidR="00BE5674" w:rsidRPr="00BE5674" w:rsidRDefault="00BE5674" w:rsidP="00BE5674">
            <w:pPr>
              <w:rPr>
                <w:b/>
                <w:bCs/>
                <w:szCs w:val="24"/>
              </w:rPr>
            </w:pPr>
            <w:r w:rsidRPr="00BE5674">
              <w:rPr>
                <w:b/>
                <w:bCs/>
                <w:szCs w:val="24"/>
              </w:rPr>
              <w:t>Description</w:t>
            </w:r>
          </w:p>
        </w:tc>
      </w:tr>
      <w:tr w:rsidR="00BE5674" w:rsidRPr="00BE5674" w:rsidTr="00BE5674">
        <w:trPr>
          <w:trHeight w:val="306"/>
        </w:trPr>
        <w:tc>
          <w:tcPr>
            <w:tcW w:w="0" w:type="auto"/>
            <w:shd w:val="clear" w:color="auto" w:fill="E7E9EB"/>
            <w:tcMar>
              <w:top w:w="120" w:type="dxa"/>
              <w:left w:w="240" w:type="dxa"/>
              <w:bottom w:w="120" w:type="dxa"/>
              <w:right w:w="120" w:type="dxa"/>
            </w:tcMar>
            <w:hideMark/>
          </w:tcPr>
          <w:p w:rsidR="00BE5674" w:rsidRPr="00BE5674" w:rsidRDefault="00BE5674" w:rsidP="00BE5674">
            <w:pPr>
              <w:rPr>
                <w:b/>
                <w:bCs/>
                <w:szCs w:val="24"/>
              </w:rPr>
            </w:pPr>
            <w:hyperlink r:id="rId6" w:history="1">
              <w:r w:rsidRPr="00BE5674">
                <w:rPr>
                  <w:rStyle w:val="Hyperlink"/>
                  <w:b/>
                  <w:bCs/>
                  <w:szCs w:val="24"/>
                </w:rPr>
                <w:t>&lt;ul&gt;</w:t>
              </w:r>
            </w:hyperlink>
          </w:p>
        </w:tc>
        <w:tc>
          <w:tcPr>
            <w:tcW w:w="0" w:type="auto"/>
            <w:shd w:val="clear" w:color="auto" w:fill="E7E9EB"/>
            <w:tcMar>
              <w:top w:w="120" w:type="dxa"/>
              <w:left w:w="120" w:type="dxa"/>
              <w:bottom w:w="120" w:type="dxa"/>
              <w:right w:w="120" w:type="dxa"/>
            </w:tcMar>
            <w:hideMark/>
          </w:tcPr>
          <w:p w:rsidR="00BE5674" w:rsidRPr="00BE5674" w:rsidRDefault="00BE5674" w:rsidP="00BE5674">
            <w:pPr>
              <w:rPr>
                <w:b/>
                <w:bCs/>
                <w:szCs w:val="24"/>
              </w:rPr>
            </w:pPr>
            <w:r w:rsidRPr="00BE5674">
              <w:rPr>
                <w:b/>
                <w:bCs/>
                <w:szCs w:val="24"/>
              </w:rPr>
              <w:t>Defines an unordered list</w:t>
            </w:r>
          </w:p>
        </w:tc>
      </w:tr>
      <w:tr w:rsidR="00BE5674" w:rsidRPr="00BE5674" w:rsidTr="00BE5674">
        <w:trPr>
          <w:trHeight w:val="312"/>
        </w:trPr>
        <w:tc>
          <w:tcPr>
            <w:tcW w:w="0" w:type="auto"/>
            <w:shd w:val="clear" w:color="auto" w:fill="FFFFFF"/>
            <w:tcMar>
              <w:top w:w="120" w:type="dxa"/>
              <w:left w:w="240" w:type="dxa"/>
              <w:bottom w:w="120" w:type="dxa"/>
              <w:right w:w="120" w:type="dxa"/>
            </w:tcMar>
            <w:hideMark/>
          </w:tcPr>
          <w:p w:rsidR="00BE5674" w:rsidRPr="00BE5674" w:rsidRDefault="00BE5674" w:rsidP="00BE5674">
            <w:pPr>
              <w:rPr>
                <w:b/>
                <w:bCs/>
                <w:szCs w:val="24"/>
              </w:rPr>
            </w:pPr>
            <w:hyperlink r:id="rId7" w:history="1">
              <w:r w:rsidRPr="00BE5674">
                <w:rPr>
                  <w:rStyle w:val="Hyperlink"/>
                  <w:b/>
                  <w:bCs/>
                  <w:szCs w:val="24"/>
                </w:rPr>
                <w:t>&lt;</w:t>
              </w:r>
              <w:proofErr w:type="spellStart"/>
              <w:r w:rsidRPr="00BE5674">
                <w:rPr>
                  <w:rStyle w:val="Hyperlink"/>
                  <w:b/>
                  <w:bCs/>
                  <w:szCs w:val="24"/>
                </w:rPr>
                <w:t>ol</w:t>
              </w:r>
              <w:proofErr w:type="spellEnd"/>
              <w:r w:rsidRPr="00BE5674">
                <w:rPr>
                  <w:rStyle w:val="Hyperlink"/>
                  <w:b/>
                  <w:bCs/>
                  <w:szCs w:val="24"/>
                </w:rPr>
                <w:t>&gt;</w:t>
              </w:r>
            </w:hyperlink>
          </w:p>
        </w:tc>
        <w:tc>
          <w:tcPr>
            <w:tcW w:w="0" w:type="auto"/>
            <w:shd w:val="clear" w:color="auto" w:fill="FFFFFF"/>
            <w:tcMar>
              <w:top w:w="120" w:type="dxa"/>
              <w:left w:w="120" w:type="dxa"/>
              <w:bottom w:w="120" w:type="dxa"/>
              <w:right w:w="120" w:type="dxa"/>
            </w:tcMar>
            <w:hideMark/>
          </w:tcPr>
          <w:p w:rsidR="00BE5674" w:rsidRPr="00BE5674" w:rsidRDefault="00BE5674" w:rsidP="00BE5674">
            <w:pPr>
              <w:rPr>
                <w:b/>
                <w:bCs/>
                <w:szCs w:val="24"/>
              </w:rPr>
            </w:pPr>
            <w:r w:rsidRPr="00BE5674">
              <w:rPr>
                <w:b/>
                <w:bCs/>
                <w:szCs w:val="24"/>
              </w:rPr>
              <w:t>Defines an ordered list</w:t>
            </w:r>
          </w:p>
        </w:tc>
      </w:tr>
      <w:tr w:rsidR="00BE5674" w:rsidRPr="00BE5674" w:rsidTr="00BE5674">
        <w:trPr>
          <w:trHeight w:val="312"/>
        </w:trPr>
        <w:tc>
          <w:tcPr>
            <w:tcW w:w="0" w:type="auto"/>
            <w:shd w:val="clear" w:color="auto" w:fill="E7E9EB"/>
            <w:tcMar>
              <w:top w:w="120" w:type="dxa"/>
              <w:left w:w="240" w:type="dxa"/>
              <w:bottom w:w="120" w:type="dxa"/>
              <w:right w:w="120" w:type="dxa"/>
            </w:tcMar>
            <w:hideMark/>
          </w:tcPr>
          <w:p w:rsidR="00BE5674" w:rsidRPr="00BE5674" w:rsidRDefault="00BE5674" w:rsidP="00BE5674">
            <w:pPr>
              <w:rPr>
                <w:b/>
                <w:bCs/>
                <w:szCs w:val="24"/>
              </w:rPr>
            </w:pPr>
            <w:hyperlink r:id="rId8" w:history="1">
              <w:r w:rsidRPr="00BE5674">
                <w:rPr>
                  <w:rStyle w:val="Hyperlink"/>
                  <w:b/>
                  <w:bCs/>
                  <w:szCs w:val="24"/>
                </w:rPr>
                <w:t>&lt;li&gt;</w:t>
              </w:r>
            </w:hyperlink>
          </w:p>
        </w:tc>
        <w:tc>
          <w:tcPr>
            <w:tcW w:w="0" w:type="auto"/>
            <w:shd w:val="clear" w:color="auto" w:fill="E7E9EB"/>
            <w:tcMar>
              <w:top w:w="120" w:type="dxa"/>
              <w:left w:w="120" w:type="dxa"/>
              <w:bottom w:w="120" w:type="dxa"/>
              <w:right w:w="120" w:type="dxa"/>
            </w:tcMar>
            <w:hideMark/>
          </w:tcPr>
          <w:p w:rsidR="00BE5674" w:rsidRPr="00BE5674" w:rsidRDefault="00BE5674" w:rsidP="00BE5674">
            <w:pPr>
              <w:rPr>
                <w:b/>
                <w:bCs/>
                <w:szCs w:val="24"/>
              </w:rPr>
            </w:pPr>
            <w:r w:rsidRPr="00BE5674">
              <w:rPr>
                <w:b/>
                <w:bCs/>
                <w:szCs w:val="24"/>
              </w:rPr>
              <w:t>Defines a list item</w:t>
            </w:r>
          </w:p>
        </w:tc>
      </w:tr>
      <w:tr w:rsidR="00BE5674" w:rsidRPr="00BE5674" w:rsidTr="00BE5674">
        <w:trPr>
          <w:trHeight w:val="306"/>
        </w:trPr>
        <w:tc>
          <w:tcPr>
            <w:tcW w:w="0" w:type="auto"/>
            <w:shd w:val="clear" w:color="auto" w:fill="FFFFFF"/>
            <w:tcMar>
              <w:top w:w="120" w:type="dxa"/>
              <w:left w:w="240" w:type="dxa"/>
              <w:bottom w:w="120" w:type="dxa"/>
              <w:right w:w="120" w:type="dxa"/>
            </w:tcMar>
            <w:hideMark/>
          </w:tcPr>
          <w:p w:rsidR="00BE5674" w:rsidRPr="00BE5674" w:rsidRDefault="00BE5674" w:rsidP="00BE5674">
            <w:pPr>
              <w:rPr>
                <w:b/>
                <w:bCs/>
                <w:szCs w:val="24"/>
              </w:rPr>
            </w:pPr>
            <w:hyperlink r:id="rId9" w:history="1">
              <w:r w:rsidRPr="00BE5674">
                <w:rPr>
                  <w:rStyle w:val="Hyperlink"/>
                  <w:b/>
                  <w:bCs/>
                  <w:szCs w:val="24"/>
                </w:rPr>
                <w:t>&lt;dl&gt;</w:t>
              </w:r>
            </w:hyperlink>
          </w:p>
        </w:tc>
        <w:tc>
          <w:tcPr>
            <w:tcW w:w="0" w:type="auto"/>
            <w:shd w:val="clear" w:color="auto" w:fill="FFFFFF"/>
            <w:tcMar>
              <w:top w:w="120" w:type="dxa"/>
              <w:left w:w="120" w:type="dxa"/>
              <w:bottom w:w="120" w:type="dxa"/>
              <w:right w:w="120" w:type="dxa"/>
            </w:tcMar>
            <w:hideMark/>
          </w:tcPr>
          <w:p w:rsidR="00BE5674" w:rsidRPr="00BE5674" w:rsidRDefault="00BE5674" w:rsidP="00BE5674">
            <w:pPr>
              <w:rPr>
                <w:b/>
                <w:bCs/>
                <w:szCs w:val="24"/>
              </w:rPr>
            </w:pPr>
            <w:r w:rsidRPr="00BE5674">
              <w:rPr>
                <w:b/>
                <w:bCs/>
                <w:szCs w:val="24"/>
              </w:rPr>
              <w:t>Defines a description list</w:t>
            </w:r>
          </w:p>
        </w:tc>
      </w:tr>
      <w:tr w:rsidR="00BE5674" w:rsidRPr="00BE5674" w:rsidTr="00BE5674">
        <w:trPr>
          <w:trHeight w:val="312"/>
        </w:trPr>
        <w:tc>
          <w:tcPr>
            <w:tcW w:w="0" w:type="auto"/>
            <w:shd w:val="clear" w:color="auto" w:fill="E7E9EB"/>
            <w:tcMar>
              <w:top w:w="120" w:type="dxa"/>
              <w:left w:w="240" w:type="dxa"/>
              <w:bottom w:w="120" w:type="dxa"/>
              <w:right w:w="120" w:type="dxa"/>
            </w:tcMar>
            <w:hideMark/>
          </w:tcPr>
          <w:p w:rsidR="00BE5674" w:rsidRPr="00BE5674" w:rsidRDefault="00BE5674" w:rsidP="00BE5674">
            <w:pPr>
              <w:rPr>
                <w:b/>
                <w:bCs/>
                <w:szCs w:val="24"/>
              </w:rPr>
            </w:pPr>
            <w:hyperlink r:id="rId10" w:history="1">
              <w:r w:rsidRPr="00BE5674">
                <w:rPr>
                  <w:rStyle w:val="Hyperlink"/>
                  <w:b/>
                  <w:bCs/>
                  <w:szCs w:val="24"/>
                </w:rPr>
                <w:t>&lt;dt&gt;</w:t>
              </w:r>
            </w:hyperlink>
          </w:p>
        </w:tc>
        <w:tc>
          <w:tcPr>
            <w:tcW w:w="0" w:type="auto"/>
            <w:shd w:val="clear" w:color="auto" w:fill="E7E9EB"/>
            <w:tcMar>
              <w:top w:w="120" w:type="dxa"/>
              <w:left w:w="120" w:type="dxa"/>
              <w:bottom w:w="120" w:type="dxa"/>
              <w:right w:w="120" w:type="dxa"/>
            </w:tcMar>
            <w:hideMark/>
          </w:tcPr>
          <w:p w:rsidR="00BE5674" w:rsidRPr="00BE5674" w:rsidRDefault="00BE5674" w:rsidP="00BE5674">
            <w:pPr>
              <w:rPr>
                <w:b/>
                <w:bCs/>
                <w:szCs w:val="24"/>
              </w:rPr>
            </w:pPr>
            <w:r w:rsidRPr="00BE5674">
              <w:rPr>
                <w:b/>
                <w:bCs/>
                <w:szCs w:val="24"/>
              </w:rPr>
              <w:t>Defines a term in a description list</w:t>
            </w:r>
          </w:p>
        </w:tc>
      </w:tr>
      <w:tr w:rsidR="00BE5674" w:rsidRPr="00BE5674" w:rsidTr="00BE5674">
        <w:trPr>
          <w:trHeight w:val="312"/>
        </w:trPr>
        <w:tc>
          <w:tcPr>
            <w:tcW w:w="0" w:type="auto"/>
            <w:shd w:val="clear" w:color="auto" w:fill="FFFFFF"/>
            <w:tcMar>
              <w:top w:w="120" w:type="dxa"/>
              <w:left w:w="240" w:type="dxa"/>
              <w:bottom w:w="120" w:type="dxa"/>
              <w:right w:w="120" w:type="dxa"/>
            </w:tcMar>
            <w:hideMark/>
          </w:tcPr>
          <w:p w:rsidR="00BE5674" w:rsidRPr="00BE5674" w:rsidRDefault="00BE5674" w:rsidP="00BE5674">
            <w:pPr>
              <w:rPr>
                <w:b/>
                <w:bCs/>
                <w:szCs w:val="24"/>
              </w:rPr>
            </w:pPr>
            <w:hyperlink r:id="rId11" w:history="1">
              <w:r w:rsidRPr="00BE5674">
                <w:rPr>
                  <w:rStyle w:val="Hyperlink"/>
                  <w:b/>
                  <w:bCs/>
                  <w:szCs w:val="24"/>
                </w:rPr>
                <w:t>&lt;dd&gt;</w:t>
              </w:r>
            </w:hyperlink>
          </w:p>
        </w:tc>
        <w:tc>
          <w:tcPr>
            <w:tcW w:w="0" w:type="auto"/>
            <w:shd w:val="clear" w:color="auto" w:fill="FFFFFF"/>
            <w:tcMar>
              <w:top w:w="120" w:type="dxa"/>
              <w:left w:w="120" w:type="dxa"/>
              <w:bottom w:w="120" w:type="dxa"/>
              <w:right w:w="120" w:type="dxa"/>
            </w:tcMar>
            <w:hideMark/>
          </w:tcPr>
          <w:p w:rsidR="00BE5674" w:rsidRPr="00BE5674" w:rsidRDefault="00BE5674" w:rsidP="00BE5674">
            <w:pPr>
              <w:rPr>
                <w:b/>
                <w:bCs/>
                <w:szCs w:val="24"/>
              </w:rPr>
            </w:pPr>
            <w:r w:rsidRPr="00BE5674">
              <w:rPr>
                <w:b/>
                <w:bCs/>
                <w:szCs w:val="24"/>
              </w:rPr>
              <w:t>Describes the term in a description list</w:t>
            </w:r>
          </w:p>
        </w:tc>
      </w:tr>
    </w:tbl>
    <w:p w:rsidR="00BE5674" w:rsidRDefault="00BE5674" w:rsidP="00471A8B">
      <w:pPr>
        <w:rPr>
          <w:b/>
          <w:bCs/>
          <w:szCs w:val="24"/>
        </w:rPr>
      </w:pPr>
    </w:p>
    <w:p w:rsidR="00BE5674" w:rsidRDefault="00BE5674" w:rsidP="00BE5674">
      <w:pPr>
        <w:rPr>
          <w:b/>
          <w:bCs/>
          <w:szCs w:val="24"/>
        </w:rPr>
      </w:pPr>
      <w:proofErr w:type="spellStart"/>
      <w:r>
        <w:rPr>
          <w:b/>
          <w:bCs/>
          <w:szCs w:val="24"/>
        </w:rPr>
        <w:t>Descrption</w:t>
      </w:r>
      <w:proofErr w:type="spellEnd"/>
      <w:r>
        <w:rPr>
          <w:b/>
          <w:bCs/>
          <w:szCs w:val="24"/>
        </w:rPr>
        <w:t xml:space="preserve"> List</w:t>
      </w:r>
    </w:p>
    <w:p w:rsidR="00BE5674" w:rsidRDefault="00BE5674" w:rsidP="00BE5674">
      <w:pPr>
        <w:rPr>
          <w:szCs w:val="24"/>
        </w:rPr>
      </w:pPr>
      <w:r w:rsidRPr="00BE5674">
        <w:rPr>
          <w:szCs w:val="24"/>
        </w:rPr>
        <w:t>&lt;dl&gt;</w:t>
      </w:r>
      <w:r w:rsidRPr="00BE5674">
        <w:rPr>
          <w:szCs w:val="24"/>
        </w:rPr>
        <w:br/>
        <w:t>  &lt;dt&gt;Coffee&lt;/dt&gt;</w:t>
      </w:r>
      <w:r w:rsidRPr="00BE5674">
        <w:rPr>
          <w:szCs w:val="24"/>
        </w:rPr>
        <w:br/>
      </w:r>
      <w:r w:rsidRPr="00BE5674">
        <w:rPr>
          <w:szCs w:val="24"/>
        </w:rPr>
        <w:lastRenderedPageBreak/>
        <w:t>  &lt;dd&gt;Black hot drink&lt;/dd&gt;</w:t>
      </w:r>
      <w:r w:rsidRPr="00BE5674">
        <w:rPr>
          <w:szCs w:val="24"/>
        </w:rPr>
        <w:br/>
        <w:t>&lt;/dl&gt;</w:t>
      </w:r>
    </w:p>
    <w:p w:rsidR="00A576D5" w:rsidRDefault="00A576D5" w:rsidP="00BE5674">
      <w:pPr>
        <w:rPr>
          <w:b/>
          <w:bCs/>
          <w:szCs w:val="24"/>
        </w:rPr>
      </w:pPr>
      <w:r>
        <w:rPr>
          <w:b/>
          <w:bCs/>
          <w:szCs w:val="24"/>
        </w:rPr>
        <w:t xml:space="preserve">HTML </w:t>
      </w:r>
      <w:proofErr w:type="spellStart"/>
      <w:r>
        <w:rPr>
          <w:b/>
          <w:bCs/>
          <w:szCs w:val="24"/>
        </w:rPr>
        <w:t>IFrames</w:t>
      </w:r>
      <w:proofErr w:type="spellEnd"/>
      <w:r>
        <w:rPr>
          <w:b/>
          <w:bCs/>
          <w:szCs w:val="24"/>
        </w:rPr>
        <w:t>:</w:t>
      </w:r>
    </w:p>
    <w:p w:rsidR="00A576D5" w:rsidRDefault="00A576D5" w:rsidP="00BE5674">
      <w:pPr>
        <w:rPr>
          <w:szCs w:val="24"/>
        </w:rPr>
      </w:pPr>
      <w:r w:rsidRPr="00A576D5">
        <w:rPr>
          <w:szCs w:val="24"/>
        </w:rPr>
        <w:t xml:space="preserve">HTML </w:t>
      </w:r>
      <w:proofErr w:type="spellStart"/>
      <w:r w:rsidRPr="00A576D5">
        <w:rPr>
          <w:szCs w:val="24"/>
        </w:rPr>
        <w:t>iframe</w:t>
      </w:r>
      <w:proofErr w:type="spellEnd"/>
      <w:r w:rsidRPr="00A576D5">
        <w:rPr>
          <w:szCs w:val="24"/>
        </w:rPr>
        <w:t xml:space="preserve"> is used to display a web page within a web page.</w:t>
      </w:r>
    </w:p>
    <w:p w:rsidR="00A576D5" w:rsidRDefault="00A576D5" w:rsidP="00BE5674">
      <w:pPr>
        <w:rPr>
          <w:szCs w:val="24"/>
        </w:rPr>
      </w:pPr>
      <w:r>
        <w:rPr>
          <w:noProof/>
          <w:szCs w:val="24"/>
        </w:rPr>
        <w:drawing>
          <wp:anchor distT="0" distB="0" distL="114300" distR="114300" simplePos="0" relativeHeight="251660288" behindDoc="0" locked="0" layoutInCell="1" allowOverlap="1" wp14:anchorId="3514FADC" wp14:editId="00E8A377">
            <wp:simplePos x="0" y="0"/>
            <wp:positionH relativeFrom="column">
              <wp:posOffset>-7620</wp:posOffset>
            </wp:positionH>
            <wp:positionV relativeFrom="paragraph">
              <wp:posOffset>3076575</wp:posOffset>
            </wp:positionV>
            <wp:extent cx="5997575" cy="2682240"/>
            <wp:effectExtent l="0" t="0" r="3175" b="3810"/>
            <wp:wrapTopAndBottom/>
            <wp:docPr id="833313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24220" name="Picture 674124220"/>
                    <pic:cNvPicPr/>
                  </pic:nvPicPr>
                  <pic:blipFill rotWithShape="1">
                    <a:blip r:embed="rId12">
                      <a:extLst>
                        <a:ext uri="{28A0092B-C50C-407E-A947-70E740481C1C}">
                          <a14:useLocalDpi xmlns:a14="http://schemas.microsoft.com/office/drawing/2010/main" val="0"/>
                        </a:ext>
                      </a:extLst>
                    </a:blip>
                    <a:srcRect l="49179" t="31909" b="5869"/>
                    <a:stretch>
                      <a:fillRect/>
                    </a:stretch>
                  </pic:blipFill>
                  <pic:spPr bwMode="auto">
                    <a:xfrm>
                      <a:off x="0" y="0"/>
                      <a:ext cx="5997575" cy="2682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Cs w:val="24"/>
        </w:rPr>
        <w:drawing>
          <wp:anchor distT="0" distB="0" distL="114300" distR="114300" simplePos="0" relativeHeight="251658240" behindDoc="0" locked="0" layoutInCell="1" allowOverlap="1">
            <wp:simplePos x="0" y="0"/>
            <wp:positionH relativeFrom="column">
              <wp:posOffset>30480</wp:posOffset>
            </wp:positionH>
            <wp:positionV relativeFrom="paragraph">
              <wp:posOffset>447675</wp:posOffset>
            </wp:positionV>
            <wp:extent cx="5257800" cy="2272665"/>
            <wp:effectExtent l="0" t="0" r="0" b="0"/>
            <wp:wrapTopAndBottom/>
            <wp:docPr id="674124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24220" name="Picture 674124220"/>
                    <pic:cNvPicPr/>
                  </pic:nvPicPr>
                  <pic:blipFill rotWithShape="1">
                    <a:blip r:embed="rId12">
                      <a:extLst>
                        <a:ext uri="{28A0092B-C50C-407E-A947-70E740481C1C}">
                          <a14:useLocalDpi xmlns:a14="http://schemas.microsoft.com/office/drawing/2010/main" val="0"/>
                        </a:ext>
                      </a:extLst>
                    </a:blip>
                    <a:srcRect t="31909" r="50295" b="27502"/>
                    <a:stretch>
                      <a:fillRect/>
                    </a:stretch>
                  </pic:blipFill>
                  <pic:spPr bwMode="auto">
                    <a:xfrm>
                      <a:off x="0" y="0"/>
                      <a:ext cx="5257800" cy="22726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576D5">
        <w:rPr>
          <w:szCs w:val="24"/>
        </w:rPr>
        <w:t>&lt;</w:t>
      </w:r>
      <w:proofErr w:type="spellStart"/>
      <w:r w:rsidRPr="00A576D5">
        <w:rPr>
          <w:szCs w:val="24"/>
        </w:rPr>
        <w:t>iframe</w:t>
      </w:r>
      <w:proofErr w:type="spellEnd"/>
      <w:r w:rsidRPr="00A576D5">
        <w:rPr>
          <w:szCs w:val="24"/>
        </w:rPr>
        <w:t> </w:t>
      </w:r>
      <w:proofErr w:type="spellStart"/>
      <w:r w:rsidRPr="00A576D5">
        <w:rPr>
          <w:szCs w:val="24"/>
        </w:rPr>
        <w:t>src</w:t>
      </w:r>
      <w:proofErr w:type="spellEnd"/>
      <w:r w:rsidRPr="00A576D5">
        <w:rPr>
          <w:szCs w:val="24"/>
        </w:rPr>
        <w:t>="</w:t>
      </w:r>
      <w:proofErr w:type="spellStart"/>
      <w:r w:rsidRPr="00A576D5">
        <w:rPr>
          <w:i/>
          <w:iCs/>
          <w:szCs w:val="24"/>
        </w:rPr>
        <w:t>url</w:t>
      </w:r>
      <w:proofErr w:type="spellEnd"/>
      <w:r w:rsidRPr="00A576D5">
        <w:rPr>
          <w:szCs w:val="24"/>
        </w:rPr>
        <w:t>" title="</w:t>
      </w:r>
      <w:r w:rsidRPr="00A576D5">
        <w:rPr>
          <w:i/>
          <w:iCs/>
          <w:szCs w:val="24"/>
        </w:rPr>
        <w:t>description</w:t>
      </w:r>
      <w:r w:rsidRPr="00A576D5">
        <w:rPr>
          <w:szCs w:val="24"/>
        </w:rPr>
        <w:t>"&gt;&lt;/</w:t>
      </w:r>
      <w:proofErr w:type="spellStart"/>
      <w:r w:rsidRPr="00A576D5">
        <w:rPr>
          <w:szCs w:val="24"/>
        </w:rPr>
        <w:t>iframe</w:t>
      </w:r>
      <w:proofErr w:type="spellEnd"/>
      <w:r w:rsidRPr="00A576D5">
        <w:rPr>
          <w:szCs w:val="24"/>
        </w:rPr>
        <w:t>&gt;</w:t>
      </w:r>
    </w:p>
    <w:p w:rsidR="00A576D5" w:rsidRDefault="00A576D5" w:rsidP="00BE5674">
      <w:pPr>
        <w:rPr>
          <w:szCs w:val="24"/>
        </w:rPr>
      </w:pPr>
    </w:p>
    <w:p w:rsidR="00A576D5" w:rsidRDefault="00A576D5" w:rsidP="00BE5674">
      <w:pPr>
        <w:rPr>
          <w:szCs w:val="24"/>
        </w:rPr>
      </w:pPr>
    </w:p>
    <w:p w:rsidR="00805D18" w:rsidRDefault="00805D18" w:rsidP="00BE5674">
      <w:pPr>
        <w:rPr>
          <w:szCs w:val="24"/>
        </w:rPr>
      </w:pPr>
    </w:p>
    <w:p w:rsidR="00805D18" w:rsidRDefault="00805D18" w:rsidP="00BE5674">
      <w:pPr>
        <w:rPr>
          <w:szCs w:val="24"/>
        </w:rPr>
      </w:pPr>
    </w:p>
    <w:p w:rsidR="00805D18" w:rsidRDefault="00805D18" w:rsidP="00BE5674">
      <w:pPr>
        <w:rPr>
          <w:szCs w:val="24"/>
        </w:rPr>
      </w:pPr>
    </w:p>
    <w:p w:rsidR="00805D18" w:rsidRDefault="00805D18" w:rsidP="00BE5674">
      <w:pPr>
        <w:rPr>
          <w:szCs w:val="24"/>
        </w:rPr>
      </w:pPr>
    </w:p>
    <w:p w:rsidR="00805D18" w:rsidRDefault="00805D18" w:rsidP="00BE5674">
      <w:pPr>
        <w:rPr>
          <w:szCs w:val="24"/>
        </w:rPr>
      </w:pPr>
    </w:p>
    <w:p w:rsidR="00805D18" w:rsidRDefault="00805D18" w:rsidP="00805D18">
      <w:pPr>
        <w:rPr>
          <w:b/>
          <w:bCs/>
          <w:szCs w:val="24"/>
        </w:rPr>
      </w:pPr>
      <w:r w:rsidRPr="00805D18">
        <w:rPr>
          <w:b/>
          <w:bCs/>
          <w:szCs w:val="24"/>
        </w:rPr>
        <w:t xml:space="preserve">The HTML &lt;meta&gt; </w:t>
      </w:r>
      <w:proofErr w:type="gramStart"/>
      <w:r w:rsidRPr="00805D18">
        <w:rPr>
          <w:b/>
          <w:bCs/>
          <w:szCs w:val="24"/>
        </w:rPr>
        <w:t>Element</w:t>
      </w:r>
      <w:r>
        <w:rPr>
          <w:b/>
          <w:bCs/>
          <w:szCs w:val="24"/>
        </w:rPr>
        <w:t xml:space="preserve"> :</w:t>
      </w:r>
      <w:proofErr w:type="gramEnd"/>
    </w:p>
    <w:p w:rsidR="00ED30CC" w:rsidRPr="00ED30CC" w:rsidRDefault="00ED30CC" w:rsidP="00ED30CC">
      <w:pPr>
        <w:rPr>
          <w:szCs w:val="24"/>
        </w:rPr>
      </w:pPr>
      <w:r w:rsidRPr="00ED30CC">
        <w:rPr>
          <w:szCs w:val="24"/>
        </w:rPr>
        <w:t>The &lt;meta&gt; element is typically used to specify the character set, page description, keywords, author of the document, and viewport settings.</w:t>
      </w:r>
    </w:p>
    <w:p w:rsidR="00ED30CC" w:rsidRPr="00ED30CC" w:rsidRDefault="00ED30CC" w:rsidP="00805D18">
      <w:pPr>
        <w:rPr>
          <w:szCs w:val="24"/>
        </w:rPr>
      </w:pPr>
      <w:r w:rsidRPr="00ED30CC">
        <w:rPr>
          <w:szCs w:val="24"/>
        </w:rPr>
        <w:t>The metadata will not be displayed on the page, but is used by browsers (how to display content or reload page), by search engines (keywords), and other web services.</w:t>
      </w:r>
    </w:p>
    <w:p w:rsidR="00805D18" w:rsidRPr="00805D18" w:rsidRDefault="00805D18" w:rsidP="00805D18">
      <w:pPr>
        <w:rPr>
          <w:szCs w:val="24"/>
        </w:rPr>
      </w:pPr>
      <w:r w:rsidRPr="00805D18">
        <w:rPr>
          <w:szCs w:val="24"/>
        </w:rPr>
        <w:t>Examples</w:t>
      </w:r>
    </w:p>
    <w:p w:rsidR="00805D18" w:rsidRPr="00805D18" w:rsidRDefault="00805D18" w:rsidP="00805D18">
      <w:pPr>
        <w:pStyle w:val="ListParagraph"/>
        <w:numPr>
          <w:ilvl w:val="0"/>
          <w:numId w:val="6"/>
        </w:numPr>
        <w:rPr>
          <w:szCs w:val="24"/>
        </w:rPr>
      </w:pPr>
      <w:r w:rsidRPr="00805D18">
        <w:rPr>
          <w:b/>
          <w:bCs/>
          <w:szCs w:val="24"/>
        </w:rPr>
        <w:t>Define the character set used:</w:t>
      </w:r>
    </w:p>
    <w:p w:rsidR="00805D18" w:rsidRPr="00ED30CC" w:rsidRDefault="00805D18" w:rsidP="00ED30CC">
      <w:pPr>
        <w:ind w:firstLine="720"/>
        <w:rPr>
          <w:szCs w:val="24"/>
        </w:rPr>
      </w:pPr>
      <w:r w:rsidRPr="00ED30CC">
        <w:rPr>
          <w:szCs w:val="24"/>
        </w:rPr>
        <w:t>&lt;meta charset="UTF-8"&gt;</w:t>
      </w:r>
    </w:p>
    <w:p w:rsidR="00805D18" w:rsidRPr="00805D18" w:rsidRDefault="00805D18" w:rsidP="00805D18">
      <w:pPr>
        <w:pStyle w:val="ListParagraph"/>
        <w:numPr>
          <w:ilvl w:val="0"/>
          <w:numId w:val="6"/>
        </w:numPr>
        <w:rPr>
          <w:szCs w:val="24"/>
        </w:rPr>
      </w:pPr>
      <w:r w:rsidRPr="00805D18">
        <w:rPr>
          <w:b/>
          <w:bCs/>
          <w:szCs w:val="24"/>
        </w:rPr>
        <w:t>Define keywords for search engines:</w:t>
      </w:r>
    </w:p>
    <w:p w:rsidR="00805D18" w:rsidRPr="00ED30CC" w:rsidRDefault="00805D18" w:rsidP="00ED30CC">
      <w:pPr>
        <w:ind w:firstLine="720"/>
        <w:rPr>
          <w:szCs w:val="24"/>
        </w:rPr>
      </w:pPr>
      <w:r w:rsidRPr="00ED30CC">
        <w:rPr>
          <w:szCs w:val="24"/>
        </w:rPr>
        <w:t>&lt;meta name="keywords" content="HTML, CSS, JavaScript"&gt;</w:t>
      </w:r>
    </w:p>
    <w:p w:rsidR="00805D18" w:rsidRPr="00805D18" w:rsidRDefault="00805D18" w:rsidP="00805D18">
      <w:pPr>
        <w:pStyle w:val="ListParagraph"/>
        <w:numPr>
          <w:ilvl w:val="0"/>
          <w:numId w:val="6"/>
        </w:numPr>
        <w:rPr>
          <w:szCs w:val="24"/>
        </w:rPr>
      </w:pPr>
      <w:r w:rsidRPr="00805D18">
        <w:rPr>
          <w:b/>
          <w:bCs/>
          <w:szCs w:val="24"/>
        </w:rPr>
        <w:t>Define a description of your web page:</w:t>
      </w:r>
    </w:p>
    <w:p w:rsidR="00805D18" w:rsidRPr="00ED30CC" w:rsidRDefault="00805D18" w:rsidP="00ED30CC">
      <w:pPr>
        <w:ind w:left="720"/>
        <w:rPr>
          <w:szCs w:val="24"/>
        </w:rPr>
      </w:pPr>
      <w:r w:rsidRPr="00ED30CC">
        <w:rPr>
          <w:szCs w:val="24"/>
        </w:rPr>
        <w:t>&lt;meta name="description" content="Free Web tutorials"&gt;</w:t>
      </w:r>
    </w:p>
    <w:p w:rsidR="00805D18" w:rsidRPr="00805D18" w:rsidRDefault="00805D18" w:rsidP="00805D18">
      <w:pPr>
        <w:pStyle w:val="ListParagraph"/>
        <w:numPr>
          <w:ilvl w:val="0"/>
          <w:numId w:val="6"/>
        </w:numPr>
        <w:rPr>
          <w:szCs w:val="24"/>
        </w:rPr>
      </w:pPr>
      <w:r w:rsidRPr="00805D18">
        <w:rPr>
          <w:b/>
          <w:bCs/>
          <w:szCs w:val="24"/>
        </w:rPr>
        <w:t>Define the author of a page:</w:t>
      </w:r>
    </w:p>
    <w:p w:rsidR="00805D18" w:rsidRPr="00ED30CC" w:rsidRDefault="00805D18" w:rsidP="00ED30CC">
      <w:pPr>
        <w:ind w:left="360" w:firstLine="360"/>
        <w:rPr>
          <w:szCs w:val="24"/>
        </w:rPr>
      </w:pPr>
      <w:r w:rsidRPr="00ED30CC">
        <w:rPr>
          <w:szCs w:val="24"/>
        </w:rPr>
        <w:t>&lt;meta name="author" content="John Doe"&gt;</w:t>
      </w:r>
    </w:p>
    <w:p w:rsidR="00805D18" w:rsidRPr="00805D18" w:rsidRDefault="00805D18" w:rsidP="00805D18">
      <w:pPr>
        <w:pStyle w:val="ListParagraph"/>
        <w:numPr>
          <w:ilvl w:val="0"/>
          <w:numId w:val="6"/>
        </w:numPr>
        <w:rPr>
          <w:szCs w:val="24"/>
        </w:rPr>
      </w:pPr>
      <w:r w:rsidRPr="00805D18">
        <w:rPr>
          <w:b/>
          <w:bCs/>
          <w:szCs w:val="24"/>
        </w:rPr>
        <w:t>Refresh document every 30 seconds:</w:t>
      </w:r>
    </w:p>
    <w:p w:rsidR="00805D18" w:rsidRPr="00ED30CC" w:rsidRDefault="00805D18" w:rsidP="00ED30CC">
      <w:pPr>
        <w:ind w:left="360" w:firstLine="360"/>
        <w:rPr>
          <w:szCs w:val="24"/>
        </w:rPr>
      </w:pPr>
      <w:r w:rsidRPr="00ED30CC">
        <w:rPr>
          <w:szCs w:val="24"/>
        </w:rPr>
        <w:t>&lt;meta http-</w:t>
      </w:r>
      <w:proofErr w:type="spellStart"/>
      <w:r w:rsidRPr="00ED30CC">
        <w:rPr>
          <w:szCs w:val="24"/>
        </w:rPr>
        <w:t>equiv</w:t>
      </w:r>
      <w:proofErr w:type="spellEnd"/>
      <w:r w:rsidRPr="00ED30CC">
        <w:rPr>
          <w:szCs w:val="24"/>
        </w:rPr>
        <w:t>="refresh" content="30"&gt;</w:t>
      </w:r>
    </w:p>
    <w:p w:rsidR="00805D18" w:rsidRPr="00805D18" w:rsidRDefault="00805D18" w:rsidP="00805D18">
      <w:pPr>
        <w:pStyle w:val="ListParagraph"/>
        <w:numPr>
          <w:ilvl w:val="0"/>
          <w:numId w:val="6"/>
        </w:numPr>
        <w:rPr>
          <w:szCs w:val="24"/>
        </w:rPr>
      </w:pPr>
      <w:r w:rsidRPr="00805D18">
        <w:rPr>
          <w:b/>
          <w:bCs/>
          <w:szCs w:val="24"/>
        </w:rPr>
        <w:t>Setting the viewport to make your website look good on all devices:</w:t>
      </w:r>
    </w:p>
    <w:p w:rsidR="00805D18" w:rsidRDefault="00ED30CC" w:rsidP="00ED30CC">
      <w:pPr>
        <w:ind w:firstLine="720"/>
        <w:rPr>
          <w:szCs w:val="24"/>
        </w:rPr>
      </w:pPr>
      <w:r>
        <w:rPr>
          <w:noProof/>
          <w:szCs w:val="24"/>
        </w:rPr>
        <w:lastRenderedPageBreak/>
        <w:drawing>
          <wp:anchor distT="0" distB="0" distL="114300" distR="114300" simplePos="0" relativeHeight="251661312" behindDoc="0" locked="0" layoutInCell="1" allowOverlap="1">
            <wp:simplePos x="0" y="0"/>
            <wp:positionH relativeFrom="column">
              <wp:posOffset>955040</wp:posOffset>
            </wp:positionH>
            <wp:positionV relativeFrom="paragraph">
              <wp:posOffset>412750</wp:posOffset>
            </wp:positionV>
            <wp:extent cx="4048760" cy="2199640"/>
            <wp:effectExtent l="0" t="0" r="8890" b="0"/>
            <wp:wrapTopAndBottom/>
            <wp:docPr id="11797818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781892" name="Picture 1179781892"/>
                    <pic:cNvPicPr/>
                  </pic:nvPicPr>
                  <pic:blipFill rotWithShape="1">
                    <a:blip r:embed="rId13" cstate="print">
                      <a:extLst>
                        <a:ext uri="{28A0092B-C50C-407E-A947-70E740481C1C}">
                          <a14:useLocalDpi xmlns:a14="http://schemas.microsoft.com/office/drawing/2010/main" val="0"/>
                        </a:ext>
                      </a:extLst>
                    </a:blip>
                    <a:srcRect l="15082" t="26744" r="15483" b="7052"/>
                    <a:stretch>
                      <a:fillRect/>
                    </a:stretch>
                  </pic:blipFill>
                  <pic:spPr bwMode="auto">
                    <a:xfrm>
                      <a:off x="0" y="0"/>
                      <a:ext cx="4048760" cy="2199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05D18" w:rsidRPr="00805D18">
        <w:rPr>
          <w:szCs w:val="24"/>
        </w:rPr>
        <w:t>&lt;meta name="viewport" content="width=device-width, initial-scale=1.0"&gt;</w:t>
      </w:r>
    </w:p>
    <w:p w:rsidR="00B35D61" w:rsidRDefault="00B35D61" w:rsidP="00ED30CC">
      <w:pPr>
        <w:ind w:firstLine="720"/>
        <w:rPr>
          <w:szCs w:val="24"/>
        </w:rPr>
      </w:pPr>
    </w:p>
    <w:p w:rsidR="00B35D61" w:rsidRPr="00B35D61" w:rsidRDefault="00B35D61" w:rsidP="00B35D61">
      <w:pPr>
        <w:rPr>
          <w:b/>
          <w:bCs/>
          <w:szCs w:val="24"/>
        </w:rPr>
      </w:pPr>
      <w:r w:rsidRPr="00B35D61">
        <w:rPr>
          <w:b/>
          <w:bCs/>
          <w:szCs w:val="24"/>
        </w:rPr>
        <w:t>The HTML &lt;base&gt; Element</w:t>
      </w:r>
    </w:p>
    <w:p w:rsidR="00B35D61" w:rsidRPr="00B35D61" w:rsidRDefault="00B35D61" w:rsidP="00B35D61">
      <w:pPr>
        <w:rPr>
          <w:szCs w:val="24"/>
        </w:rPr>
      </w:pPr>
      <w:r w:rsidRPr="00B35D61">
        <w:rPr>
          <w:szCs w:val="24"/>
        </w:rPr>
        <w:t>The &lt;base&gt; element specifies the base URL and/or target for all relative URLs in a page.</w:t>
      </w:r>
    </w:p>
    <w:p w:rsidR="00B35D61" w:rsidRPr="00B35D61" w:rsidRDefault="00B35D61" w:rsidP="00B35D61">
      <w:pPr>
        <w:rPr>
          <w:szCs w:val="24"/>
        </w:rPr>
      </w:pPr>
      <w:r w:rsidRPr="00B35D61">
        <w:rPr>
          <w:szCs w:val="24"/>
        </w:rPr>
        <w:t xml:space="preserve">The &lt;base&gt; tag must have either an </w:t>
      </w:r>
      <w:proofErr w:type="spellStart"/>
      <w:r w:rsidRPr="00B35D61">
        <w:rPr>
          <w:szCs w:val="24"/>
        </w:rPr>
        <w:t>href</w:t>
      </w:r>
      <w:proofErr w:type="spellEnd"/>
      <w:r w:rsidRPr="00B35D61">
        <w:rPr>
          <w:szCs w:val="24"/>
        </w:rPr>
        <w:t xml:space="preserve"> or a target attribute present, or both.</w:t>
      </w:r>
    </w:p>
    <w:p w:rsidR="00B35D61" w:rsidRPr="00B35D61" w:rsidRDefault="00B35D61" w:rsidP="00B35D61">
      <w:pPr>
        <w:rPr>
          <w:szCs w:val="24"/>
        </w:rPr>
      </w:pPr>
      <w:r w:rsidRPr="00B35D61">
        <w:rPr>
          <w:szCs w:val="24"/>
        </w:rPr>
        <w:t>There can only be one single &lt;base&gt; element in a document!</w:t>
      </w:r>
    </w:p>
    <w:p w:rsidR="00B35D61" w:rsidRPr="00B35D61" w:rsidRDefault="00B35D61" w:rsidP="00ED30CC">
      <w:pPr>
        <w:ind w:firstLine="720"/>
        <w:rPr>
          <w:b/>
          <w:bCs/>
          <w:szCs w:val="24"/>
        </w:rPr>
      </w:pPr>
      <w:r w:rsidRPr="00B35D61">
        <w:rPr>
          <w:b/>
          <w:bCs/>
          <w:szCs w:val="24"/>
        </w:rPr>
        <w:t>Example:</w:t>
      </w:r>
    </w:p>
    <w:p w:rsidR="00805D18" w:rsidRDefault="00B35D61" w:rsidP="00B35D61">
      <w:pPr>
        <w:ind w:left="720"/>
        <w:rPr>
          <w:szCs w:val="24"/>
        </w:rPr>
      </w:pPr>
      <w:r w:rsidRPr="00B35D61">
        <w:rPr>
          <w:szCs w:val="24"/>
        </w:rPr>
        <w:t>&lt;head&gt;</w:t>
      </w:r>
      <w:r w:rsidRPr="00B35D61">
        <w:rPr>
          <w:szCs w:val="24"/>
        </w:rPr>
        <w:br/>
        <w:t>&lt;base </w:t>
      </w:r>
      <w:proofErr w:type="spellStart"/>
      <w:r w:rsidRPr="00B35D61">
        <w:rPr>
          <w:szCs w:val="24"/>
        </w:rPr>
        <w:t>href</w:t>
      </w:r>
      <w:proofErr w:type="spellEnd"/>
      <w:r w:rsidRPr="00B35D61">
        <w:rPr>
          <w:szCs w:val="24"/>
        </w:rPr>
        <w:t>="https://www.w3schools.com/" target="_blank"&gt;</w:t>
      </w:r>
      <w:r w:rsidRPr="00B35D61">
        <w:rPr>
          <w:szCs w:val="24"/>
        </w:rPr>
        <w:br/>
        <w:t>&lt;/head&gt;</w:t>
      </w:r>
      <w:r w:rsidRPr="00B35D61">
        <w:rPr>
          <w:szCs w:val="24"/>
        </w:rPr>
        <w:br/>
      </w:r>
      <w:r w:rsidRPr="00B35D61">
        <w:rPr>
          <w:szCs w:val="24"/>
        </w:rPr>
        <w:br/>
        <w:t>&lt;body&gt;</w:t>
      </w:r>
      <w:r w:rsidRPr="00B35D61">
        <w:rPr>
          <w:szCs w:val="24"/>
        </w:rPr>
        <w:br/>
        <w:t>&lt;img src="images/stickman.gif" width="24" height="39" alt="Stickman"&gt;</w:t>
      </w:r>
      <w:r w:rsidRPr="00B35D61">
        <w:rPr>
          <w:szCs w:val="24"/>
        </w:rPr>
        <w:br/>
        <w:t>&lt;a </w:t>
      </w:r>
      <w:proofErr w:type="spellStart"/>
      <w:r w:rsidRPr="00B35D61">
        <w:rPr>
          <w:szCs w:val="24"/>
        </w:rPr>
        <w:t>href</w:t>
      </w:r>
      <w:proofErr w:type="spellEnd"/>
      <w:r w:rsidRPr="00B35D61">
        <w:rPr>
          <w:szCs w:val="24"/>
        </w:rPr>
        <w:t>="tags/tag_base.asp"&gt;HTML base Tag&lt;/a&gt;</w:t>
      </w:r>
      <w:r w:rsidRPr="00B35D61">
        <w:rPr>
          <w:szCs w:val="24"/>
        </w:rPr>
        <w:br/>
        <w:t>&lt;/body&gt;</w:t>
      </w:r>
    </w:p>
    <w:p w:rsidR="00B35D61" w:rsidRDefault="00B35D61" w:rsidP="00B35D61">
      <w:pPr>
        <w:ind w:left="720"/>
        <w:rPr>
          <w:szCs w:val="24"/>
        </w:rPr>
      </w:pPr>
    </w:p>
    <w:p w:rsidR="00B35D61" w:rsidRPr="00805D18" w:rsidRDefault="00B35D61" w:rsidP="00B35D61">
      <w:pPr>
        <w:ind w:left="720"/>
        <w:rPr>
          <w:szCs w:val="24"/>
        </w:rPr>
      </w:pPr>
    </w:p>
    <w:p w:rsidR="00B35D61" w:rsidRPr="00B35D61" w:rsidRDefault="00B35D61" w:rsidP="00B35D61">
      <w:pPr>
        <w:rPr>
          <w:b/>
          <w:bCs/>
          <w:szCs w:val="24"/>
        </w:rPr>
      </w:pPr>
      <w:r w:rsidRPr="00B35D61">
        <w:rPr>
          <w:b/>
          <w:bCs/>
          <w:szCs w:val="24"/>
        </w:rPr>
        <w:t>HTML Layout Elements</w:t>
      </w:r>
    </w:p>
    <w:p w:rsidR="00B35D61" w:rsidRPr="00B35D61" w:rsidRDefault="00B35D61" w:rsidP="00B35D61">
      <w:pPr>
        <w:rPr>
          <w:szCs w:val="24"/>
        </w:rPr>
      </w:pPr>
      <w:r w:rsidRPr="00B35D61">
        <w:rPr>
          <w:szCs w:val="24"/>
        </w:rPr>
        <w:t>HTML has several semantic elements that define the different parts of a web page:</w:t>
      </w:r>
    </w:p>
    <w:tbl>
      <w:tblPr>
        <w:tblW w:w="1010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375"/>
        <w:gridCol w:w="6734"/>
      </w:tblGrid>
      <w:tr w:rsidR="00B35D61" w:rsidRPr="00B35D61" w:rsidTr="00B35D61">
        <w:trPr>
          <w:trHeight w:val="3514"/>
          <w:tblCellSpacing w:w="15" w:type="dxa"/>
        </w:trPr>
        <w:tc>
          <w:tcPr>
            <w:tcW w:w="3184" w:type="dxa"/>
            <w:shd w:val="clear" w:color="auto" w:fill="FFFFFF"/>
            <w:hideMark/>
          </w:tcPr>
          <w:p w:rsidR="00B35D61" w:rsidRPr="00B35D61" w:rsidRDefault="00B35D61" w:rsidP="00B35D61">
            <w:pPr>
              <w:rPr>
                <w:szCs w:val="24"/>
              </w:rPr>
            </w:pPr>
            <w:r w:rsidRPr="00B35D61">
              <w:rPr>
                <w:noProof/>
                <w:szCs w:val="24"/>
              </w:rPr>
              <w:lastRenderedPageBreak/>
              <w:drawing>
                <wp:inline distT="0" distB="0" distL="0" distR="0">
                  <wp:extent cx="2087880" cy="2461260"/>
                  <wp:effectExtent l="0" t="0" r="7620" b="0"/>
                  <wp:docPr id="1216480389" name="Picture 4"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ML5 Semantic Elemen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7880" cy="2461260"/>
                          </a:xfrm>
                          <a:prstGeom prst="rect">
                            <a:avLst/>
                          </a:prstGeom>
                          <a:noFill/>
                          <a:ln>
                            <a:noFill/>
                          </a:ln>
                        </pic:spPr>
                      </pic:pic>
                    </a:graphicData>
                  </a:graphic>
                </wp:inline>
              </w:drawing>
            </w:r>
          </w:p>
        </w:tc>
        <w:tc>
          <w:tcPr>
            <w:tcW w:w="0" w:type="auto"/>
            <w:shd w:val="clear" w:color="auto" w:fill="FFFFFF"/>
            <w:hideMark/>
          </w:tcPr>
          <w:p w:rsidR="00B35D61" w:rsidRPr="00B35D61" w:rsidRDefault="00B35D61" w:rsidP="00B35D61">
            <w:pPr>
              <w:numPr>
                <w:ilvl w:val="0"/>
                <w:numId w:val="7"/>
              </w:numPr>
              <w:rPr>
                <w:szCs w:val="24"/>
              </w:rPr>
            </w:pPr>
            <w:r w:rsidRPr="00B35D61">
              <w:rPr>
                <w:b/>
                <w:bCs/>
                <w:szCs w:val="24"/>
              </w:rPr>
              <w:t>&lt;header&gt;</w:t>
            </w:r>
            <w:r w:rsidRPr="00B35D61">
              <w:rPr>
                <w:szCs w:val="24"/>
              </w:rPr>
              <w:t> - Defines a header for a document or a section</w:t>
            </w:r>
          </w:p>
          <w:p w:rsidR="00B35D61" w:rsidRPr="00B35D61" w:rsidRDefault="00B35D61" w:rsidP="00B35D61">
            <w:pPr>
              <w:numPr>
                <w:ilvl w:val="0"/>
                <w:numId w:val="7"/>
              </w:numPr>
              <w:rPr>
                <w:szCs w:val="24"/>
              </w:rPr>
            </w:pPr>
            <w:r w:rsidRPr="00B35D61">
              <w:rPr>
                <w:b/>
                <w:bCs/>
                <w:szCs w:val="24"/>
              </w:rPr>
              <w:t>&lt;nav&gt;</w:t>
            </w:r>
            <w:r w:rsidRPr="00B35D61">
              <w:rPr>
                <w:szCs w:val="24"/>
              </w:rPr>
              <w:t> - Defines a set of navigation links</w:t>
            </w:r>
          </w:p>
          <w:p w:rsidR="00B35D61" w:rsidRPr="00B35D61" w:rsidRDefault="00B35D61" w:rsidP="00B35D61">
            <w:pPr>
              <w:numPr>
                <w:ilvl w:val="0"/>
                <w:numId w:val="7"/>
              </w:numPr>
              <w:rPr>
                <w:szCs w:val="24"/>
              </w:rPr>
            </w:pPr>
            <w:r w:rsidRPr="00B35D61">
              <w:rPr>
                <w:b/>
                <w:bCs/>
                <w:szCs w:val="24"/>
              </w:rPr>
              <w:t>&lt;section&gt;</w:t>
            </w:r>
            <w:r w:rsidRPr="00B35D61">
              <w:rPr>
                <w:szCs w:val="24"/>
              </w:rPr>
              <w:t> - Defines a section in a document</w:t>
            </w:r>
          </w:p>
          <w:p w:rsidR="00B35D61" w:rsidRPr="00B35D61" w:rsidRDefault="00B35D61" w:rsidP="00B35D61">
            <w:pPr>
              <w:numPr>
                <w:ilvl w:val="0"/>
                <w:numId w:val="7"/>
              </w:numPr>
              <w:rPr>
                <w:szCs w:val="24"/>
              </w:rPr>
            </w:pPr>
            <w:r w:rsidRPr="00B35D61">
              <w:rPr>
                <w:b/>
                <w:bCs/>
                <w:szCs w:val="24"/>
              </w:rPr>
              <w:t>&lt;article&gt;</w:t>
            </w:r>
            <w:r w:rsidRPr="00B35D61">
              <w:rPr>
                <w:szCs w:val="24"/>
              </w:rPr>
              <w:t> - Defines independent, self-contained content</w:t>
            </w:r>
          </w:p>
          <w:p w:rsidR="00B35D61" w:rsidRPr="00B35D61" w:rsidRDefault="00B35D61" w:rsidP="00B35D61">
            <w:pPr>
              <w:numPr>
                <w:ilvl w:val="0"/>
                <w:numId w:val="7"/>
              </w:numPr>
              <w:rPr>
                <w:szCs w:val="24"/>
              </w:rPr>
            </w:pPr>
            <w:r w:rsidRPr="00B35D61">
              <w:rPr>
                <w:b/>
                <w:bCs/>
                <w:szCs w:val="24"/>
              </w:rPr>
              <w:t>&lt;aside&gt;</w:t>
            </w:r>
            <w:r w:rsidRPr="00B35D61">
              <w:rPr>
                <w:szCs w:val="24"/>
              </w:rPr>
              <w:t> - Defines content aside from the content (like a sidebar)</w:t>
            </w:r>
          </w:p>
          <w:p w:rsidR="00B35D61" w:rsidRPr="00B35D61" w:rsidRDefault="00B35D61" w:rsidP="00B35D61">
            <w:pPr>
              <w:numPr>
                <w:ilvl w:val="0"/>
                <w:numId w:val="7"/>
              </w:numPr>
              <w:rPr>
                <w:szCs w:val="24"/>
              </w:rPr>
            </w:pPr>
            <w:r w:rsidRPr="00B35D61">
              <w:rPr>
                <w:b/>
                <w:bCs/>
                <w:szCs w:val="24"/>
              </w:rPr>
              <w:t>&lt;footer&gt;</w:t>
            </w:r>
            <w:r w:rsidRPr="00B35D61">
              <w:rPr>
                <w:szCs w:val="24"/>
              </w:rPr>
              <w:t> - Defines a footer for a document or a section</w:t>
            </w:r>
          </w:p>
          <w:p w:rsidR="00B35D61" w:rsidRPr="00B35D61" w:rsidRDefault="00B35D61" w:rsidP="00B35D61">
            <w:pPr>
              <w:numPr>
                <w:ilvl w:val="0"/>
                <w:numId w:val="7"/>
              </w:numPr>
              <w:rPr>
                <w:szCs w:val="24"/>
              </w:rPr>
            </w:pPr>
            <w:r w:rsidRPr="00B35D61">
              <w:rPr>
                <w:b/>
                <w:bCs/>
                <w:szCs w:val="24"/>
              </w:rPr>
              <w:t>&lt;details&gt;</w:t>
            </w:r>
            <w:r w:rsidRPr="00B35D61">
              <w:rPr>
                <w:szCs w:val="24"/>
              </w:rPr>
              <w:t> - Defines additional details that the user can open and close on demand</w:t>
            </w:r>
          </w:p>
          <w:p w:rsidR="00B35D61" w:rsidRPr="00B35D61" w:rsidRDefault="00B35D61" w:rsidP="00B35D61">
            <w:pPr>
              <w:numPr>
                <w:ilvl w:val="0"/>
                <w:numId w:val="7"/>
              </w:numPr>
              <w:rPr>
                <w:szCs w:val="24"/>
              </w:rPr>
            </w:pPr>
            <w:r w:rsidRPr="00B35D61">
              <w:rPr>
                <w:b/>
                <w:bCs/>
                <w:szCs w:val="24"/>
              </w:rPr>
              <w:t>&lt;summary&gt;</w:t>
            </w:r>
            <w:r w:rsidRPr="00B35D61">
              <w:rPr>
                <w:szCs w:val="24"/>
              </w:rPr>
              <w:t> - Defines a heading for the &lt;details&gt; element</w:t>
            </w:r>
          </w:p>
        </w:tc>
      </w:tr>
    </w:tbl>
    <w:p w:rsidR="00805D18" w:rsidRDefault="00805D18" w:rsidP="00BE5674">
      <w:pPr>
        <w:rPr>
          <w:szCs w:val="24"/>
        </w:rPr>
      </w:pPr>
    </w:p>
    <w:p w:rsidR="00B35D61" w:rsidRDefault="00B35D61" w:rsidP="00BE5674">
      <w:pPr>
        <w:rPr>
          <w:szCs w:val="24"/>
        </w:rPr>
      </w:pPr>
    </w:p>
    <w:p w:rsidR="00B35D61" w:rsidRDefault="00B35D61" w:rsidP="00B35D61">
      <w:pPr>
        <w:rPr>
          <w:b/>
          <w:bCs/>
          <w:szCs w:val="24"/>
        </w:rPr>
      </w:pPr>
      <w:r w:rsidRPr="00B35D61">
        <w:rPr>
          <w:b/>
          <w:bCs/>
          <w:szCs w:val="24"/>
        </w:rPr>
        <w:t>HTML Computer Code Elements</w:t>
      </w:r>
    </w:p>
    <w:p w:rsidR="00B35D61" w:rsidRPr="00B35D61" w:rsidRDefault="00B35D61" w:rsidP="00B35D61">
      <w:pPr>
        <w:rPr>
          <w:b/>
          <w:bCs/>
          <w:szCs w:val="24"/>
        </w:rPr>
      </w:pPr>
      <w:r w:rsidRPr="00B35D61">
        <w:rPr>
          <w:b/>
          <w:bCs/>
          <w:szCs w:val="24"/>
        </w:rPr>
        <w:t>1. &lt;</w:t>
      </w:r>
      <w:proofErr w:type="spellStart"/>
      <w:r w:rsidRPr="00B35D61">
        <w:rPr>
          <w:b/>
          <w:bCs/>
          <w:szCs w:val="24"/>
        </w:rPr>
        <w:t>kbd</w:t>
      </w:r>
      <w:proofErr w:type="spellEnd"/>
      <w:r w:rsidRPr="00B35D61">
        <w:rPr>
          <w:b/>
          <w:bCs/>
          <w:szCs w:val="24"/>
        </w:rPr>
        <w:t>&gt;</w:t>
      </w:r>
    </w:p>
    <w:p w:rsidR="00C91656" w:rsidRPr="00C91656" w:rsidRDefault="00C91656" w:rsidP="00C91656">
      <w:pPr>
        <w:pStyle w:val="ListParagraph"/>
        <w:numPr>
          <w:ilvl w:val="0"/>
          <w:numId w:val="8"/>
        </w:numPr>
        <w:rPr>
          <w:szCs w:val="24"/>
        </w:rPr>
      </w:pPr>
      <w:r w:rsidRPr="00C91656">
        <w:rPr>
          <w:szCs w:val="24"/>
        </w:rPr>
        <w:t>&lt;</w:t>
      </w:r>
      <w:proofErr w:type="spellStart"/>
      <w:r w:rsidRPr="00C91656">
        <w:rPr>
          <w:szCs w:val="24"/>
        </w:rPr>
        <w:t>kbd</w:t>
      </w:r>
      <w:proofErr w:type="spellEnd"/>
      <w:r w:rsidRPr="00C91656">
        <w:rPr>
          <w:szCs w:val="24"/>
        </w:rPr>
        <w:t xml:space="preserve">&gt; element is used to define keyboard input. </w:t>
      </w:r>
    </w:p>
    <w:p w:rsidR="00B35D61" w:rsidRDefault="00C91656" w:rsidP="00C91656">
      <w:pPr>
        <w:pStyle w:val="ListParagraph"/>
        <w:numPr>
          <w:ilvl w:val="0"/>
          <w:numId w:val="8"/>
        </w:numPr>
        <w:rPr>
          <w:szCs w:val="24"/>
        </w:rPr>
      </w:pPr>
      <w:r w:rsidRPr="00C91656">
        <w:rPr>
          <w:szCs w:val="24"/>
        </w:rPr>
        <w:t>The content inside is displayed in the browser's default monospace font.</w:t>
      </w:r>
    </w:p>
    <w:p w:rsidR="00C91656" w:rsidRPr="00C91656" w:rsidRDefault="00C91656" w:rsidP="00C91656">
      <w:pPr>
        <w:ind w:left="360"/>
        <w:rPr>
          <w:b/>
          <w:bCs/>
          <w:szCs w:val="24"/>
        </w:rPr>
      </w:pPr>
      <w:r w:rsidRPr="00C91656">
        <w:rPr>
          <w:b/>
          <w:bCs/>
          <w:szCs w:val="24"/>
        </w:rPr>
        <w:t>Example:</w:t>
      </w:r>
    </w:p>
    <w:p w:rsidR="00C91656" w:rsidRDefault="00C91656" w:rsidP="00C91656">
      <w:pPr>
        <w:ind w:left="360"/>
        <w:rPr>
          <w:szCs w:val="24"/>
        </w:rPr>
      </w:pPr>
      <w:r w:rsidRPr="00C91656">
        <w:rPr>
          <w:szCs w:val="24"/>
        </w:rPr>
        <w:t>&lt;p&gt;Save the document by pressing &lt;</w:t>
      </w:r>
      <w:proofErr w:type="spellStart"/>
      <w:r w:rsidRPr="00C91656">
        <w:rPr>
          <w:szCs w:val="24"/>
        </w:rPr>
        <w:t>kbd</w:t>
      </w:r>
      <w:proofErr w:type="spellEnd"/>
      <w:r w:rsidRPr="00C91656">
        <w:rPr>
          <w:szCs w:val="24"/>
        </w:rPr>
        <w:t>&gt;Ctrl + S&lt;/</w:t>
      </w:r>
      <w:proofErr w:type="spellStart"/>
      <w:r w:rsidRPr="00C91656">
        <w:rPr>
          <w:szCs w:val="24"/>
        </w:rPr>
        <w:t>kbd</w:t>
      </w:r>
      <w:proofErr w:type="spellEnd"/>
      <w:r w:rsidRPr="00C91656">
        <w:rPr>
          <w:szCs w:val="24"/>
        </w:rPr>
        <w:t>&gt;&lt;/p&gt;</w:t>
      </w:r>
    </w:p>
    <w:p w:rsidR="00C91656" w:rsidRPr="00C91656" w:rsidRDefault="00C91656" w:rsidP="00C91656">
      <w:pPr>
        <w:ind w:left="360"/>
        <w:rPr>
          <w:b/>
          <w:bCs/>
          <w:szCs w:val="24"/>
        </w:rPr>
      </w:pPr>
      <w:r w:rsidRPr="00C91656">
        <w:rPr>
          <w:szCs w:val="24"/>
          <w:u w:val="single"/>
        </w:rPr>
        <w:t>Result</w:t>
      </w:r>
      <w:r w:rsidRPr="00C91656">
        <w:rPr>
          <w:b/>
          <w:bCs/>
          <w:szCs w:val="24"/>
        </w:rPr>
        <w:t>:</w:t>
      </w:r>
    </w:p>
    <w:p w:rsidR="00C91656" w:rsidRDefault="00C91656" w:rsidP="00C91656">
      <w:pPr>
        <w:ind w:left="360"/>
        <w:rPr>
          <w:rFonts w:ascii="Aparajita" w:eastAsia="Microsoft YaHei UI" w:hAnsi="Aparajita" w:cs="Aparajita"/>
          <w:szCs w:val="24"/>
        </w:rPr>
      </w:pPr>
      <w:r w:rsidRPr="00C91656">
        <w:rPr>
          <w:szCs w:val="24"/>
        </w:rPr>
        <w:t>Save the document by pressing </w:t>
      </w:r>
      <w:r w:rsidRPr="00C91656">
        <w:rPr>
          <w:rFonts w:ascii="Aparajita" w:eastAsia="Microsoft YaHei UI" w:hAnsi="Aparajita" w:cs="Aparajita"/>
          <w:szCs w:val="24"/>
        </w:rPr>
        <w:t>Ctrl + S</w:t>
      </w:r>
    </w:p>
    <w:p w:rsidR="00C91656" w:rsidRDefault="00C91656" w:rsidP="00C91656">
      <w:pPr>
        <w:rPr>
          <w:rFonts w:eastAsia="Microsoft YaHei UI" w:cstheme="minorHAnsi"/>
          <w:b/>
          <w:bCs/>
          <w:szCs w:val="24"/>
        </w:rPr>
      </w:pPr>
      <w:r>
        <w:rPr>
          <w:rFonts w:eastAsia="Microsoft YaHei UI" w:cstheme="minorHAnsi"/>
          <w:b/>
          <w:bCs/>
          <w:szCs w:val="24"/>
        </w:rPr>
        <w:t>2.&lt;samp&gt;</w:t>
      </w:r>
    </w:p>
    <w:p w:rsidR="00C91656" w:rsidRPr="00C91656" w:rsidRDefault="00C91656" w:rsidP="00C91656">
      <w:pPr>
        <w:pStyle w:val="ListParagraph"/>
        <w:numPr>
          <w:ilvl w:val="0"/>
          <w:numId w:val="9"/>
        </w:numPr>
        <w:rPr>
          <w:rFonts w:cstheme="minorHAnsi"/>
          <w:szCs w:val="24"/>
        </w:rPr>
      </w:pPr>
      <w:r w:rsidRPr="00C91656">
        <w:rPr>
          <w:rFonts w:cstheme="minorHAnsi"/>
          <w:szCs w:val="24"/>
        </w:rPr>
        <w:t xml:space="preserve">&lt;samp&gt; element is used to define sample output from a computer program. </w:t>
      </w:r>
    </w:p>
    <w:p w:rsidR="00C91656" w:rsidRDefault="00C91656" w:rsidP="00C91656">
      <w:pPr>
        <w:pStyle w:val="ListParagraph"/>
        <w:numPr>
          <w:ilvl w:val="0"/>
          <w:numId w:val="9"/>
        </w:numPr>
        <w:rPr>
          <w:rFonts w:cstheme="minorHAnsi"/>
          <w:szCs w:val="24"/>
        </w:rPr>
      </w:pPr>
      <w:r w:rsidRPr="00C91656">
        <w:rPr>
          <w:rFonts w:cstheme="minorHAnsi"/>
          <w:szCs w:val="24"/>
        </w:rPr>
        <w:t>The content inside is displayed in the browser's default monospace font.</w:t>
      </w:r>
    </w:p>
    <w:p w:rsidR="00C91656" w:rsidRPr="00C91656" w:rsidRDefault="00C91656" w:rsidP="00C91656">
      <w:pPr>
        <w:ind w:left="360"/>
        <w:rPr>
          <w:rFonts w:cstheme="minorHAnsi"/>
          <w:b/>
          <w:bCs/>
          <w:szCs w:val="24"/>
        </w:rPr>
      </w:pPr>
      <w:r w:rsidRPr="00C91656">
        <w:rPr>
          <w:rFonts w:cstheme="minorHAnsi"/>
          <w:b/>
          <w:bCs/>
          <w:szCs w:val="24"/>
        </w:rPr>
        <w:t>Example:</w:t>
      </w:r>
    </w:p>
    <w:p w:rsidR="00C91656" w:rsidRDefault="00C91656" w:rsidP="00C91656">
      <w:pPr>
        <w:ind w:left="360"/>
        <w:rPr>
          <w:rFonts w:cstheme="minorHAnsi"/>
          <w:szCs w:val="24"/>
        </w:rPr>
      </w:pPr>
      <w:r w:rsidRPr="00C91656">
        <w:rPr>
          <w:rFonts w:cstheme="minorHAnsi"/>
          <w:szCs w:val="24"/>
        </w:rPr>
        <w:t>&lt;p&gt;Message from my computer:&lt;/p&gt;</w:t>
      </w:r>
      <w:r w:rsidRPr="00C91656">
        <w:rPr>
          <w:rFonts w:cstheme="minorHAnsi"/>
          <w:szCs w:val="24"/>
        </w:rPr>
        <w:br/>
        <w:t xml:space="preserve">&lt;p&gt;&lt;samp&gt;File not </w:t>
      </w:r>
      <w:proofErr w:type="gramStart"/>
      <w:r w:rsidRPr="00C91656">
        <w:rPr>
          <w:rFonts w:cstheme="minorHAnsi"/>
          <w:szCs w:val="24"/>
        </w:rPr>
        <w:t>found.&lt;</w:t>
      </w:r>
      <w:proofErr w:type="spellStart"/>
      <w:proofErr w:type="gramEnd"/>
      <w:r w:rsidRPr="00C91656">
        <w:rPr>
          <w:rFonts w:cstheme="minorHAnsi"/>
          <w:szCs w:val="24"/>
        </w:rPr>
        <w:t>br</w:t>
      </w:r>
      <w:proofErr w:type="spellEnd"/>
      <w:r w:rsidRPr="00C91656">
        <w:rPr>
          <w:rFonts w:cstheme="minorHAnsi"/>
          <w:szCs w:val="24"/>
        </w:rPr>
        <w:t>&gt;Press F1 to continue&lt;/samp&gt;&lt;/p&gt;</w:t>
      </w:r>
    </w:p>
    <w:p w:rsidR="00C91656" w:rsidRPr="00C91656" w:rsidRDefault="00C91656" w:rsidP="00C91656">
      <w:pPr>
        <w:ind w:left="360"/>
        <w:rPr>
          <w:rFonts w:cstheme="minorHAnsi"/>
          <w:szCs w:val="24"/>
          <w:u w:val="single"/>
        </w:rPr>
      </w:pPr>
      <w:r w:rsidRPr="00C91656">
        <w:rPr>
          <w:rFonts w:cstheme="minorHAnsi"/>
          <w:szCs w:val="24"/>
          <w:u w:val="single"/>
        </w:rPr>
        <w:t>Result:</w:t>
      </w:r>
    </w:p>
    <w:p w:rsidR="00C91656" w:rsidRPr="00C91656" w:rsidRDefault="00C91656" w:rsidP="00C91656">
      <w:pPr>
        <w:ind w:left="360"/>
        <w:rPr>
          <w:szCs w:val="24"/>
        </w:rPr>
      </w:pPr>
      <w:r w:rsidRPr="00C91656">
        <w:rPr>
          <w:szCs w:val="24"/>
        </w:rPr>
        <w:lastRenderedPageBreak/>
        <w:t>Message from my computer:</w:t>
      </w:r>
    </w:p>
    <w:p w:rsidR="00C91656" w:rsidRDefault="00C91656" w:rsidP="00C91656">
      <w:pPr>
        <w:ind w:left="360"/>
        <w:rPr>
          <w:szCs w:val="24"/>
        </w:rPr>
      </w:pPr>
      <w:r w:rsidRPr="00C91656">
        <w:rPr>
          <w:szCs w:val="24"/>
        </w:rPr>
        <w:t>File not found.</w:t>
      </w:r>
      <w:r w:rsidRPr="00C91656">
        <w:rPr>
          <w:szCs w:val="24"/>
        </w:rPr>
        <w:br/>
        <w:t>Press F1 to continue</w:t>
      </w:r>
    </w:p>
    <w:p w:rsidR="00C91656" w:rsidRPr="00C91656" w:rsidRDefault="00C91656" w:rsidP="00C91656">
      <w:pPr>
        <w:rPr>
          <w:b/>
          <w:bCs/>
          <w:szCs w:val="24"/>
        </w:rPr>
      </w:pPr>
      <w:r>
        <w:rPr>
          <w:b/>
          <w:bCs/>
          <w:szCs w:val="24"/>
        </w:rPr>
        <w:t>3.</w:t>
      </w:r>
      <w:r w:rsidRPr="00C91656">
        <w:rPr>
          <w:rFonts w:ascii="Segoe UI" w:eastAsia="Times New Roman" w:hAnsi="Segoe UI" w:cs="Segoe UI"/>
          <w:color w:val="000000"/>
          <w:kern w:val="0"/>
          <w:sz w:val="48"/>
          <w:szCs w:val="48"/>
          <w14:ligatures w14:val="none"/>
        </w:rPr>
        <w:t xml:space="preserve"> </w:t>
      </w:r>
      <w:r w:rsidRPr="00C91656">
        <w:rPr>
          <w:b/>
          <w:bCs/>
          <w:szCs w:val="24"/>
        </w:rPr>
        <w:t>&lt;code&gt;</w:t>
      </w:r>
    </w:p>
    <w:p w:rsidR="00C91656" w:rsidRPr="00C91656" w:rsidRDefault="00C91656" w:rsidP="00C91656">
      <w:pPr>
        <w:pStyle w:val="ListParagraph"/>
        <w:numPr>
          <w:ilvl w:val="0"/>
          <w:numId w:val="10"/>
        </w:numPr>
        <w:rPr>
          <w:szCs w:val="24"/>
        </w:rPr>
      </w:pPr>
      <w:r w:rsidRPr="00C91656">
        <w:rPr>
          <w:szCs w:val="24"/>
        </w:rPr>
        <w:t>&lt;code&gt; </w:t>
      </w:r>
      <w:proofErr w:type="gramStart"/>
      <w:r w:rsidRPr="00C91656">
        <w:rPr>
          <w:szCs w:val="24"/>
        </w:rPr>
        <w:t>element  is</w:t>
      </w:r>
      <w:proofErr w:type="gramEnd"/>
      <w:r w:rsidRPr="00C91656">
        <w:rPr>
          <w:szCs w:val="24"/>
        </w:rPr>
        <w:t xml:space="preserve"> used to define a piece of computer code. </w:t>
      </w:r>
    </w:p>
    <w:p w:rsidR="00C91656" w:rsidRDefault="00C91656" w:rsidP="00C91656">
      <w:pPr>
        <w:pStyle w:val="ListParagraph"/>
        <w:numPr>
          <w:ilvl w:val="0"/>
          <w:numId w:val="10"/>
        </w:numPr>
        <w:rPr>
          <w:szCs w:val="24"/>
        </w:rPr>
      </w:pPr>
      <w:r w:rsidRPr="00C91656">
        <w:rPr>
          <w:szCs w:val="24"/>
        </w:rPr>
        <w:t>The content inside is displayed in the browser's default monospace font.</w:t>
      </w:r>
    </w:p>
    <w:p w:rsidR="00C91656" w:rsidRDefault="00C91656" w:rsidP="00C91656">
      <w:pPr>
        <w:ind w:left="360"/>
        <w:rPr>
          <w:b/>
          <w:bCs/>
          <w:szCs w:val="24"/>
        </w:rPr>
      </w:pPr>
      <w:r w:rsidRPr="00C91656">
        <w:rPr>
          <w:b/>
          <w:bCs/>
          <w:szCs w:val="24"/>
        </w:rPr>
        <w:t>Example:</w:t>
      </w:r>
    </w:p>
    <w:p w:rsidR="00C91656" w:rsidRDefault="00C91656" w:rsidP="00C91656">
      <w:pPr>
        <w:ind w:left="360"/>
        <w:rPr>
          <w:szCs w:val="24"/>
        </w:rPr>
      </w:pPr>
      <w:r w:rsidRPr="00C91656">
        <w:rPr>
          <w:szCs w:val="24"/>
        </w:rPr>
        <w:t>&lt;code&gt;</w:t>
      </w:r>
      <w:r w:rsidRPr="00C91656">
        <w:rPr>
          <w:szCs w:val="24"/>
        </w:rPr>
        <w:br/>
        <w:t>x = 5;</w:t>
      </w:r>
      <w:r w:rsidRPr="00C91656">
        <w:rPr>
          <w:szCs w:val="24"/>
        </w:rPr>
        <w:br/>
        <w:t>y = 6;</w:t>
      </w:r>
      <w:r w:rsidRPr="00C91656">
        <w:rPr>
          <w:szCs w:val="24"/>
        </w:rPr>
        <w:br/>
        <w:t>z = x + y;</w:t>
      </w:r>
      <w:r w:rsidRPr="00C91656">
        <w:rPr>
          <w:szCs w:val="24"/>
        </w:rPr>
        <w:br/>
        <w:t>&lt;/code&gt;</w:t>
      </w:r>
    </w:p>
    <w:p w:rsidR="00C91656" w:rsidRPr="00C91656" w:rsidRDefault="00C91656" w:rsidP="00C91656">
      <w:pPr>
        <w:ind w:left="360"/>
        <w:rPr>
          <w:szCs w:val="24"/>
          <w:u w:val="single"/>
        </w:rPr>
      </w:pPr>
      <w:r w:rsidRPr="00C91656">
        <w:rPr>
          <w:szCs w:val="24"/>
          <w:u w:val="single"/>
        </w:rPr>
        <w:t>Result</w:t>
      </w:r>
    </w:p>
    <w:p w:rsidR="00C91656" w:rsidRDefault="00C91656" w:rsidP="00C91656">
      <w:pPr>
        <w:ind w:left="360"/>
        <w:rPr>
          <w:szCs w:val="24"/>
        </w:rPr>
      </w:pPr>
      <w:r w:rsidRPr="00C91656">
        <w:rPr>
          <w:szCs w:val="24"/>
        </w:rPr>
        <w:t>x = 5; y = 6; z = x + y;</w:t>
      </w:r>
    </w:p>
    <w:p w:rsidR="00C91656" w:rsidRDefault="00C91656" w:rsidP="00C91656">
      <w:pPr>
        <w:rPr>
          <w:b/>
          <w:bCs/>
          <w:szCs w:val="24"/>
        </w:rPr>
      </w:pPr>
      <w:r>
        <w:rPr>
          <w:b/>
          <w:bCs/>
          <w:szCs w:val="24"/>
        </w:rPr>
        <w:t>4.&lt;var&gt;</w:t>
      </w:r>
    </w:p>
    <w:p w:rsidR="00C91656" w:rsidRPr="00C91656" w:rsidRDefault="00C91656" w:rsidP="00C91656">
      <w:pPr>
        <w:pStyle w:val="ListParagraph"/>
        <w:numPr>
          <w:ilvl w:val="0"/>
          <w:numId w:val="11"/>
        </w:numPr>
        <w:rPr>
          <w:szCs w:val="24"/>
        </w:rPr>
      </w:pPr>
      <w:r w:rsidRPr="00C91656">
        <w:rPr>
          <w:szCs w:val="24"/>
        </w:rPr>
        <w:t>&lt;var&gt; </w:t>
      </w:r>
      <w:proofErr w:type="gramStart"/>
      <w:r w:rsidRPr="00C91656">
        <w:rPr>
          <w:szCs w:val="24"/>
        </w:rPr>
        <w:t>element  is</w:t>
      </w:r>
      <w:proofErr w:type="gramEnd"/>
      <w:r w:rsidRPr="00C91656">
        <w:rPr>
          <w:szCs w:val="24"/>
        </w:rPr>
        <w:t xml:space="preserve"> used to define a variable in programming or in a mathematical expression. </w:t>
      </w:r>
    </w:p>
    <w:p w:rsidR="00C91656" w:rsidRDefault="00C91656" w:rsidP="00C91656">
      <w:pPr>
        <w:pStyle w:val="ListParagraph"/>
        <w:numPr>
          <w:ilvl w:val="0"/>
          <w:numId w:val="11"/>
        </w:numPr>
        <w:rPr>
          <w:szCs w:val="24"/>
        </w:rPr>
      </w:pPr>
      <w:r w:rsidRPr="00C91656">
        <w:rPr>
          <w:szCs w:val="24"/>
        </w:rPr>
        <w:t>The content inside is typically displayed in italic.</w:t>
      </w:r>
    </w:p>
    <w:p w:rsidR="00C91656" w:rsidRDefault="00C91656" w:rsidP="00C91656">
      <w:pPr>
        <w:rPr>
          <w:b/>
          <w:bCs/>
          <w:szCs w:val="24"/>
        </w:rPr>
      </w:pPr>
      <w:r w:rsidRPr="00C91656">
        <w:rPr>
          <w:b/>
          <w:bCs/>
          <w:szCs w:val="24"/>
        </w:rPr>
        <w:t>Example:</w:t>
      </w:r>
    </w:p>
    <w:p w:rsidR="00C91656" w:rsidRPr="00C91656" w:rsidRDefault="00C91656" w:rsidP="00C91656">
      <w:pPr>
        <w:rPr>
          <w:szCs w:val="24"/>
          <w:u w:val="single"/>
        </w:rPr>
      </w:pPr>
      <w:r w:rsidRPr="00C91656">
        <w:rPr>
          <w:szCs w:val="24"/>
        </w:rPr>
        <w:t xml:space="preserve">&lt;p&gt;The area of a triangle is: 1/2 x &lt;var&gt;b&lt;/var&gt; x &lt;var&gt;h&lt;/var&gt;, where &lt;var&gt;b&lt;/var&gt; is the base, and &lt;var&gt;h&lt;/var&gt; is the vertical </w:t>
      </w:r>
      <w:proofErr w:type="gramStart"/>
      <w:r w:rsidRPr="00C91656">
        <w:rPr>
          <w:szCs w:val="24"/>
        </w:rPr>
        <w:t>height.&lt;</w:t>
      </w:r>
      <w:proofErr w:type="gramEnd"/>
      <w:r w:rsidRPr="00C91656">
        <w:rPr>
          <w:szCs w:val="24"/>
        </w:rPr>
        <w:t>/p&gt;</w:t>
      </w:r>
    </w:p>
    <w:p w:rsidR="00C91656" w:rsidRDefault="00C91656" w:rsidP="00C91656">
      <w:pPr>
        <w:rPr>
          <w:szCs w:val="24"/>
          <w:u w:val="single"/>
        </w:rPr>
      </w:pPr>
      <w:r w:rsidRPr="00C91656">
        <w:rPr>
          <w:szCs w:val="24"/>
          <w:u w:val="single"/>
        </w:rPr>
        <w:t>Result:</w:t>
      </w:r>
    </w:p>
    <w:p w:rsidR="00C91656" w:rsidRDefault="00C91656" w:rsidP="00C91656">
      <w:pPr>
        <w:rPr>
          <w:szCs w:val="24"/>
        </w:rPr>
      </w:pPr>
      <w:r w:rsidRPr="00C91656">
        <w:rPr>
          <w:szCs w:val="24"/>
        </w:rPr>
        <w:t>The area of a triangle is: 1/2 x </w:t>
      </w:r>
      <w:r w:rsidRPr="00C91656">
        <w:rPr>
          <w:i/>
          <w:iCs/>
          <w:szCs w:val="24"/>
        </w:rPr>
        <w:t>b</w:t>
      </w:r>
      <w:r w:rsidRPr="00C91656">
        <w:rPr>
          <w:szCs w:val="24"/>
        </w:rPr>
        <w:t> x </w:t>
      </w:r>
      <w:r w:rsidRPr="00C91656">
        <w:rPr>
          <w:i/>
          <w:iCs/>
          <w:szCs w:val="24"/>
        </w:rPr>
        <w:t>h</w:t>
      </w:r>
      <w:r w:rsidRPr="00C91656">
        <w:rPr>
          <w:szCs w:val="24"/>
        </w:rPr>
        <w:t>, where </w:t>
      </w:r>
      <w:r w:rsidRPr="00C91656">
        <w:rPr>
          <w:i/>
          <w:iCs/>
          <w:szCs w:val="24"/>
        </w:rPr>
        <w:t>b</w:t>
      </w:r>
      <w:r w:rsidRPr="00C91656">
        <w:rPr>
          <w:szCs w:val="24"/>
        </w:rPr>
        <w:t> is the base, and </w:t>
      </w:r>
      <w:r w:rsidRPr="00C91656">
        <w:rPr>
          <w:i/>
          <w:iCs/>
          <w:szCs w:val="24"/>
        </w:rPr>
        <w:t>h</w:t>
      </w:r>
      <w:r w:rsidRPr="00C91656">
        <w:rPr>
          <w:szCs w:val="24"/>
        </w:rPr>
        <w:t xml:space="preserve"> is the vertical height. </w:t>
      </w:r>
    </w:p>
    <w:p w:rsidR="00511FF0" w:rsidRPr="00C91656" w:rsidRDefault="00511FF0" w:rsidP="00C91656">
      <w:pPr>
        <w:rPr>
          <w:szCs w:val="24"/>
        </w:rPr>
      </w:pPr>
    </w:p>
    <w:p w:rsidR="00C91656" w:rsidRPr="00511FF0" w:rsidRDefault="00511FF0" w:rsidP="00C91656">
      <w:pPr>
        <w:rPr>
          <w:b/>
          <w:bCs/>
          <w:szCs w:val="24"/>
        </w:rPr>
      </w:pPr>
      <w:r>
        <w:rPr>
          <w:b/>
          <w:bCs/>
          <w:szCs w:val="24"/>
        </w:rPr>
        <w:t xml:space="preserve">HTML Character </w:t>
      </w:r>
      <w:proofErr w:type="spellStart"/>
      <w:r>
        <w:rPr>
          <w:b/>
          <w:bCs/>
          <w:szCs w:val="24"/>
        </w:rPr>
        <w:t>Entites</w:t>
      </w:r>
      <w:proofErr w:type="spellEnd"/>
    </w:p>
    <w:tbl>
      <w:tblPr>
        <w:tblpPr w:leftFromText="180" w:rightFromText="180" w:vertAnchor="text" w:horzAnchor="page" w:tblpX="2901" w:tblpY="30"/>
        <w:tblW w:w="742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95"/>
        <w:gridCol w:w="3072"/>
        <w:gridCol w:w="1360"/>
        <w:gridCol w:w="1179"/>
        <w:gridCol w:w="1117"/>
      </w:tblGrid>
      <w:tr w:rsidR="00631D60" w:rsidRPr="00631D60" w:rsidTr="00511FF0">
        <w:trPr>
          <w:trHeight w:val="273"/>
        </w:trPr>
        <w:tc>
          <w:tcPr>
            <w:tcW w:w="0" w:type="auto"/>
            <w:shd w:val="clear" w:color="auto" w:fill="FFFFFF"/>
            <w:tcMar>
              <w:top w:w="0" w:type="dxa"/>
              <w:left w:w="240" w:type="dxa"/>
              <w:bottom w:w="0" w:type="dxa"/>
              <w:right w:w="120" w:type="dxa"/>
            </w:tcMar>
            <w:hideMark/>
          </w:tcPr>
          <w:p w:rsidR="00631D60" w:rsidRPr="00631D60" w:rsidRDefault="00631D60" w:rsidP="00511FF0">
            <w:pPr>
              <w:rPr>
                <w:szCs w:val="24"/>
              </w:rPr>
            </w:pPr>
            <w:r w:rsidRPr="00631D60">
              <w:rPr>
                <w:szCs w:val="24"/>
              </w:rPr>
              <w:t>&lt;</w:t>
            </w:r>
          </w:p>
        </w:tc>
        <w:tc>
          <w:tcPr>
            <w:tcW w:w="0" w:type="auto"/>
            <w:shd w:val="clear" w:color="auto" w:fill="FFFFFF"/>
            <w:tcMar>
              <w:top w:w="120" w:type="dxa"/>
              <w:left w:w="120" w:type="dxa"/>
              <w:bottom w:w="120" w:type="dxa"/>
              <w:right w:w="120" w:type="dxa"/>
            </w:tcMar>
            <w:hideMark/>
          </w:tcPr>
          <w:p w:rsidR="00631D60" w:rsidRPr="00631D60" w:rsidRDefault="00631D60" w:rsidP="00511FF0">
            <w:pPr>
              <w:rPr>
                <w:szCs w:val="24"/>
              </w:rPr>
            </w:pPr>
            <w:r w:rsidRPr="00631D60">
              <w:rPr>
                <w:szCs w:val="24"/>
              </w:rPr>
              <w:t>less than</w:t>
            </w:r>
          </w:p>
        </w:tc>
        <w:tc>
          <w:tcPr>
            <w:tcW w:w="0" w:type="auto"/>
            <w:shd w:val="clear" w:color="auto" w:fill="FFFFFF"/>
            <w:tcMar>
              <w:top w:w="120" w:type="dxa"/>
              <w:left w:w="120" w:type="dxa"/>
              <w:bottom w:w="120" w:type="dxa"/>
              <w:right w:w="120" w:type="dxa"/>
            </w:tcMar>
            <w:hideMark/>
          </w:tcPr>
          <w:p w:rsidR="00631D60" w:rsidRPr="00631D60" w:rsidRDefault="00631D60" w:rsidP="00511FF0">
            <w:pPr>
              <w:rPr>
                <w:szCs w:val="24"/>
              </w:rPr>
            </w:pPr>
            <w:r w:rsidRPr="00631D60">
              <w:rPr>
                <w:szCs w:val="24"/>
              </w:rPr>
              <w:t>&amp;</w:t>
            </w:r>
            <w:proofErr w:type="spellStart"/>
            <w:r w:rsidRPr="00631D60">
              <w:rPr>
                <w:szCs w:val="24"/>
              </w:rPr>
              <w:t>lt</w:t>
            </w:r>
            <w:proofErr w:type="spellEnd"/>
            <w:r w:rsidRPr="00631D60">
              <w:rPr>
                <w:szCs w:val="24"/>
              </w:rPr>
              <w:t>;</w:t>
            </w:r>
          </w:p>
        </w:tc>
        <w:tc>
          <w:tcPr>
            <w:tcW w:w="0" w:type="auto"/>
            <w:shd w:val="clear" w:color="auto" w:fill="FFFFFF"/>
            <w:tcMar>
              <w:top w:w="120" w:type="dxa"/>
              <w:left w:w="120" w:type="dxa"/>
              <w:bottom w:w="120" w:type="dxa"/>
              <w:right w:w="120" w:type="dxa"/>
            </w:tcMar>
            <w:hideMark/>
          </w:tcPr>
          <w:p w:rsidR="00631D60" w:rsidRPr="00631D60" w:rsidRDefault="00631D60" w:rsidP="00511FF0">
            <w:pPr>
              <w:rPr>
                <w:szCs w:val="24"/>
              </w:rPr>
            </w:pPr>
            <w:r w:rsidRPr="00631D60">
              <w:rPr>
                <w:szCs w:val="24"/>
              </w:rPr>
              <w:t>&amp;#60;</w:t>
            </w:r>
          </w:p>
        </w:tc>
        <w:tc>
          <w:tcPr>
            <w:tcW w:w="0" w:type="auto"/>
            <w:shd w:val="clear" w:color="auto" w:fill="FFFFFF"/>
            <w:tcMar>
              <w:top w:w="120" w:type="dxa"/>
              <w:left w:w="120" w:type="dxa"/>
              <w:bottom w:w="120" w:type="dxa"/>
              <w:right w:w="120" w:type="dxa"/>
            </w:tcMar>
            <w:hideMark/>
          </w:tcPr>
          <w:p w:rsidR="00631D60" w:rsidRPr="00631D60" w:rsidRDefault="00631D60" w:rsidP="00511FF0">
            <w:pPr>
              <w:rPr>
                <w:szCs w:val="24"/>
              </w:rPr>
            </w:pPr>
            <w:hyperlink r:id="rId15" w:tgtFrame="_blank" w:history="1">
              <w:r w:rsidRPr="00631D60">
                <w:rPr>
                  <w:rStyle w:val="Hyperlink"/>
                  <w:szCs w:val="24"/>
                </w:rPr>
                <w:t>Try it »</w:t>
              </w:r>
            </w:hyperlink>
          </w:p>
        </w:tc>
      </w:tr>
      <w:tr w:rsidR="00631D60" w:rsidRPr="00631D60" w:rsidTr="00511FF0">
        <w:trPr>
          <w:trHeight w:val="273"/>
        </w:trPr>
        <w:tc>
          <w:tcPr>
            <w:tcW w:w="0" w:type="auto"/>
            <w:shd w:val="clear" w:color="auto" w:fill="E7E9EB"/>
            <w:tcMar>
              <w:top w:w="0" w:type="dxa"/>
              <w:left w:w="240" w:type="dxa"/>
              <w:bottom w:w="0" w:type="dxa"/>
              <w:right w:w="120" w:type="dxa"/>
            </w:tcMar>
            <w:hideMark/>
          </w:tcPr>
          <w:p w:rsidR="00631D60" w:rsidRPr="00631D60" w:rsidRDefault="00631D60" w:rsidP="00511FF0">
            <w:pPr>
              <w:rPr>
                <w:szCs w:val="24"/>
              </w:rPr>
            </w:pPr>
            <w:r w:rsidRPr="00631D60">
              <w:rPr>
                <w:szCs w:val="24"/>
              </w:rPr>
              <w:t>&gt;</w:t>
            </w:r>
          </w:p>
        </w:tc>
        <w:tc>
          <w:tcPr>
            <w:tcW w:w="0" w:type="auto"/>
            <w:shd w:val="clear" w:color="auto" w:fill="E7E9EB"/>
            <w:tcMar>
              <w:top w:w="120" w:type="dxa"/>
              <w:left w:w="120" w:type="dxa"/>
              <w:bottom w:w="120" w:type="dxa"/>
              <w:right w:w="120" w:type="dxa"/>
            </w:tcMar>
            <w:hideMark/>
          </w:tcPr>
          <w:p w:rsidR="00631D60" w:rsidRPr="00631D60" w:rsidRDefault="00631D60" w:rsidP="00511FF0">
            <w:pPr>
              <w:rPr>
                <w:szCs w:val="24"/>
              </w:rPr>
            </w:pPr>
            <w:r w:rsidRPr="00631D60">
              <w:rPr>
                <w:szCs w:val="24"/>
              </w:rPr>
              <w:t>greater than</w:t>
            </w:r>
          </w:p>
        </w:tc>
        <w:tc>
          <w:tcPr>
            <w:tcW w:w="0" w:type="auto"/>
            <w:shd w:val="clear" w:color="auto" w:fill="E7E9EB"/>
            <w:tcMar>
              <w:top w:w="120" w:type="dxa"/>
              <w:left w:w="120" w:type="dxa"/>
              <w:bottom w:w="120" w:type="dxa"/>
              <w:right w:w="120" w:type="dxa"/>
            </w:tcMar>
            <w:hideMark/>
          </w:tcPr>
          <w:p w:rsidR="00631D60" w:rsidRPr="00631D60" w:rsidRDefault="00631D60" w:rsidP="00511FF0">
            <w:pPr>
              <w:rPr>
                <w:szCs w:val="24"/>
              </w:rPr>
            </w:pPr>
            <w:r w:rsidRPr="00631D60">
              <w:rPr>
                <w:szCs w:val="24"/>
              </w:rPr>
              <w:t>&amp;</w:t>
            </w:r>
            <w:proofErr w:type="spellStart"/>
            <w:r w:rsidRPr="00631D60">
              <w:rPr>
                <w:szCs w:val="24"/>
              </w:rPr>
              <w:t>gt</w:t>
            </w:r>
            <w:proofErr w:type="spellEnd"/>
            <w:r w:rsidRPr="00631D60">
              <w:rPr>
                <w:szCs w:val="24"/>
              </w:rPr>
              <w:t>;</w:t>
            </w:r>
          </w:p>
        </w:tc>
        <w:tc>
          <w:tcPr>
            <w:tcW w:w="0" w:type="auto"/>
            <w:shd w:val="clear" w:color="auto" w:fill="E7E9EB"/>
            <w:tcMar>
              <w:top w:w="120" w:type="dxa"/>
              <w:left w:w="120" w:type="dxa"/>
              <w:bottom w:w="120" w:type="dxa"/>
              <w:right w:w="120" w:type="dxa"/>
            </w:tcMar>
            <w:hideMark/>
          </w:tcPr>
          <w:p w:rsidR="00631D60" w:rsidRPr="00631D60" w:rsidRDefault="00631D60" w:rsidP="00511FF0">
            <w:pPr>
              <w:rPr>
                <w:szCs w:val="24"/>
              </w:rPr>
            </w:pPr>
            <w:r w:rsidRPr="00631D60">
              <w:rPr>
                <w:szCs w:val="24"/>
              </w:rPr>
              <w:t>&amp;#62;</w:t>
            </w:r>
          </w:p>
        </w:tc>
        <w:tc>
          <w:tcPr>
            <w:tcW w:w="0" w:type="auto"/>
            <w:shd w:val="clear" w:color="auto" w:fill="E7E9EB"/>
            <w:tcMar>
              <w:top w:w="120" w:type="dxa"/>
              <w:left w:w="120" w:type="dxa"/>
              <w:bottom w:w="120" w:type="dxa"/>
              <w:right w:w="120" w:type="dxa"/>
            </w:tcMar>
            <w:hideMark/>
          </w:tcPr>
          <w:p w:rsidR="00631D60" w:rsidRPr="00631D60" w:rsidRDefault="00631D60" w:rsidP="00511FF0">
            <w:pPr>
              <w:rPr>
                <w:szCs w:val="24"/>
              </w:rPr>
            </w:pPr>
            <w:hyperlink r:id="rId16" w:tgtFrame="_blank" w:history="1">
              <w:r w:rsidRPr="00631D60">
                <w:rPr>
                  <w:rStyle w:val="Hyperlink"/>
                  <w:szCs w:val="24"/>
                </w:rPr>
                <w:t>Try it »</w:t>
              </w:r>
            </w:hyperlink>
          </w:p>
        </w:tc>
      </w:tr>
      <w:tr w:rsidR="00631D60" w:rsidRPr="00631D60" w:rsidTr="00511FF0">
        <w:trPr>
          <w:trHeight w:val="273"/>
        </w:trPr>
        <w:tc>
          <w:tcPr>
            <w:tcW w:w="0" w:type="auto"/>
            <w:shd w:val="clear" w:color="auto" w:fill="FFFFFF"/>
            <w:tcMar>
              <w:top w:w="0" w:type="dxa"/>
              <w:left w:w="240" w:type="dxa"/>
              <w:bottom w:w="0" w:type="dxa"/>
              <w:right w:w="120" w:type="dxa"/>
            </w:tcMar>
            <w:hideMark/>
          </w:tcPr>
          <w:p w:rsidR="00631D60" w:rsidRPr="00631D60" w:rsidRDefault="00631D60" w:rsidP="00511FF0">
            <w:pPr>
              <w:rPr>
                <w:szCs w:val="24"/>
              </w:rPr>
            </w:pPr>
            <w:r w:rsidRPr="00631D60">
              <w:rPr>
                <w:szCs w:val="24"/>
              </w:rPr>
              <w:lastRenderedPageBreak/>
              <w:t>&amp;</w:t>
            </w:r>
          </w:p>
        </w:tc>
        <w:tc>
          <w:tcPr>
            <w:tcW w:w="0" w:type="auto"/>
            <w:shd w:val="clear" w:color="auto" w:fill="FFFFFF"/>
            <w:tcMar>
              <w:top w:w="120" w:type="dxa"/>
              <w:left w:w="120" w:type="dxa"/>
              <w:bottom w:w="120" w:type="dxa"/>
              <w:right w:w="120" w:type="dxa"/>
            </w:tcMar>
            <w:hideMark/>
          </w:tcPr>
          <w:p w:rsidR="00631D60" w:rsidRPr="00631D60" w:rsidRDefault="00631D60" w:rsidP="00511FF0">
            <w:pPr>
              <w:rPr>
                <w:szCs w:val="24"/>
              </w:rPr>
            </w:pPr>
            <w:r w:rsidRPr="00631D60">
              <w:rPr>
                <w:szCs w:val="24"/>
              </w:rPr>
              <w:t>ampersand</w:t>
            </w:r>
          </w:p>
        </w:tc>
        <w:tc>
          <w:tcPr>
            <w:tcW w:w="0" w:type="auto"/>
            <w:shd w:val="clear" w:color="auto" w:fill="FFFFFF"/>
            <w:tcMar>
              <w:top w:w="120" w:type="dxa"/>
              <w:left w:w="120" w:type="dxa"/>
              <w:bottom w:w="120" w:type="dxa"/>
              <w:right w:w="120" w:type="dxa"/>
            </w:tcMar>
            <w:hideMark/>
          </w:tcPr>
          <w:p w:rsidR="00631D60" w:rsidRPr="00631D60" w:rsidRDefault="00631D60" w:rsidP="00511FF0">
            <w:pPr>
              <w:rPr>
                <w:szCs w:val="24"/>
              </w:rPr>
            </w:pPr>
            <w:r w:rsidRPr="00631D60">
              <w:rPr>
                <w:szCs w:val="24"/>
              </w:rPr>
              <w:t>&amp;amp;</w:t>
            </w:r>
          </w:p>
        </w:tc>
        <w:tc>
          <w:tcPr>
            <w:tcW w:w="0" w:type="auto"/>
            <w:shd w:val="clear" w:color="auto" w:fill="FFFFFF"/>
            <w:tcMar>
              <w:top w:w="120" w:type="dxa"/>
              <w:left w:w="120" w:type="dxa"/>
              <w:bottom w:w="120" w:type="dxa"/>
              <w:right w:w="120" w:type="dxa"/>
            </w:tcMar>
            <w:hideMark/>
          </w:tcPr>
          <w:p w:rsidR="00631D60" w:rsidRPr="00631D60" w:rsidRDefault="00631D60" w:rsidP="00511FF0">
            <w:pPr>
              <w:rPr>
                <w:szCs w:val="24"/>
              </w:rPr>
            </w:pPr>
            <w:r w:rsidRPr="00631D60">
              <w:rPr>
                <w:szCs w:val="24"/>
              </w:rPr>
              <w:t>&amp;#38;</w:t>
            </w:r>
          </w:p>
        </w:tc>
        <w:tc>
          <w:tcPr>
            <w:tcW w:w="0" w:type="auto"/>
            <w:shd w:val="clear" w:color="auto" w:fill="FFFFFF"/>
            <w:tcMar>
              <w:top w:w="120" w:type="dxa"/>
              <w:left w:w="120" w:type="dxa"/>
              <w:bottom w:w="120" w:type="dxa"/>
              <w:right w:w="120" w:type="dxa"/>
            </w:tcMar>
            <w:hideMark/>
          </w:tcPr>
          <w:p w:rsidR="00631D60" w:rsidRPr="00631D60" w:rsidRDefault="00631D60" w:rsidP="00511FF0">
            <w:pPr>
              <w:rPr>
                <w:szCs w:val="24"/>
              </w:rPr>
            </w:pPr>
            <w:hyperlink r:id="rId17" w:tgtFrame="_blank" w:history="1">
              <w:r w:rsidRPr="00631D60">
                <w:rPr>
                  <w:rStyle w:val="Hyperlink"/>
                  <w:szCs w:val="24"/>
                </w:rPr>
                <w:t>Try it »</w:t>
              </w:r>
            </w:hyperlink>
          </w:p>
        </w:tc>
      </w:tr>
      <w:tr w:rsidR="00631D60" w:rsidRPr="00631D60" w:rsidTr="00511FF0">
        <w:trPr>
          <w:trHeight w:val="267"/>
        </w:trPr>
        <w:tc>
          <w:tcPr>
            <w:tcW w:w="0" w:type="auto"/>
            <w:shd w:val="clear" w:color="auto" w:fill="E7E9EB"/>
            <w:tcMar>
              <w:top w:w="0" w:type="dxa"/>
              <w:left w:w="240" w:type="dxa"/>
              <w:bottom w:w="0" w:type="dxa"/>
              <w:right w:w="120" w:type="dxa"/>
            </w:tcMar>
            <w:hideMark/>
          </w:tcPr>
          <w:p w:rsidR="00631D60" w:rsidRPr="00631D60" w:rsidRDefault="00631D60" w:rsidP="00511FF0">
            <w:pPr>
              <w:rPr>
                <w:szCs w:val="24"/>
              </w:rPr>
            </w:pPr>
            <w:r w:rsidRPr="00631D60">
              <w:rPr>
                <w:szCs w:val="24"/>
              </w:rPr>
              <w:t>"</w:t>
            </w:r>
          </w:p>
        </w:tc>
        <w:tc>
          <w:tcPr>
            <w:tcW w:w="0" w:type="auto"/>
            <w:shd w:val="clear" w:color="auto" w:fill="E7E9EB"/>
            <w:tcMar>
              <w:top w:w="120" w:type="dxa"/>
              <w:left w:w="120" w:type="dxa"/>
              <w:bottom w:w="120" w:type="dxa"/>
              <w:right w:w="120" w:type="dxa"/>
            </w:tcMar>
            <w:hideMark/>
          </w:tcPr>
          <w:p w:rsidR="00631D60" w:rsidRPr="00631D60" w:rsidRDefault="00631D60" w:rsidP="00511FF0">
            <w:pPr>
              <w:rPr>
                <w:szCs w:val="24"/>
              </w:rPr>
            </w:pPr>
            <w:r w:rsidRPr="00631D60">
              <w:rPr>
                <w:szCs w:val="24"/>
              </w:rPr>
              <w:t>double quotation mark</w:t>
            </w:r>
          </w:p>
        </w:tc>
        <w:tc>
          <w:tcPr>
            <w:tcW w:w="0" w:type="auto"/>
            <w:shd w:val="clear" w:color="auto" w:fill="E7E9EB"/>
            <w:tcMar>
              <w:top w:w="120" w:type="dxa"/>
              <w:left w:w="120" w:type="dxa"/>
              <w:bottom w:w="120" w:type="dxa"/>
              <w:right w:w="120" w:type="dxa"/>
            </w:tcMar>
            <w:hideMark/>
          </w:tcPr>
          <w:p w:rsidR="00631D60" w:rsidRPr="00631D60" w:rsidRDefault="00631D60" w:rsidP="00511FF0">
            <w:pPr>
              <w:rPr>
                <w:szCs w:val="24"/>
              </w:rPr>
            </w:pPr>
            <w:r w:rsidRPr="00631D60">
              <w:rPr>
                <w:szCs w:val="24"/>
              </w:rPr>
              <w:t>&amp;</w:t>
            </w:r>
            <w:proofErr w:type="spellStart"/>
            <w:r w:rsidRPr="00631D60">
              <w:rPr>
                <w:szCs w:val="24"/>
              </w:rPr>
              <w:t>quot</w:t>
            </w:r>
            <w:proofErr w:type="spellEnd"/>
            <w:r w:rsidRPr="00631D60">
              <w:rPr>
                <w:szCs w:val="24"/>
              </w:rPr>
              <w:t>;</w:t>
            </w:r>
          </w:p>
        </w:tc>
        <w:tc>
          <w:tcPr>
            <w:tcW w:w="0" w:type="auto"/>
            <w:shd w:val="clear" w:color="auto" w:fill="E7E9EB"/>
            <w:tcMar>
              <w:top w:w="120" w:type="dxa"/>
              <w:left w:w="120" w:type="dxa"/>
              <w:bottom w:w="120" w:type="dxa"/>
              <w:right w:w="120" w:type="dxa"/>
            </w:tcMar>
            <w:hideMark/>
          </w:tcPr>
          <w:p w:rsidR="00631D60" w:rsidRPr="00631D60" w:rsidRDefault="00631D60" w:rsidP="00511FF0">
            <w:pPr>
              <w:rPr>
                <w:szCs w:val="24"/>
              </w:rPr>
            </w:pPr>
            <w:r w:rsidRPr="00631D60">
              <w:rPr>
                <w:szCs w:val="24"/>
              </w:rPr>
              <w:t>&amp;#34;</w:t>
            </w:r>
          </w:p>
        </w:tc>
        <w:tc>
          <w:tcPr>
            <w:tcW w:w="0" w:type="auto"/>
            <w:shd w:val="clear" w:color="auto" w:fill="E7E9EB"/>
            <w:tcMar>
              <w:top w:w="120" w:type="dxa"/>
              <w:left w:w="120" w:type="dxa"/>
              <w:bottom w:w="120" w:type="dxa"/>
              <w:right w:w="120" w:type="dxa"/>
            </w:tcMar>
            <w:hideMark/>
          </w:tcPr>
          <w:p w:rsidR="00631D60" w:rsidRPr="00631D60" w:rsidRDefault="00631D60" w:rsidP="00511FF0">
            <w:pPr>
              <w:rPr>
                <w:szCs w:val="24"/>
              </w:rPr>
            </w:pPr>
            <w:hyperlink r:id="rId18" w:tgtFrame="_blank" w:history="1">
              <w:r w:rsidRPr="00631D60">
                <w:rPr>
                  <w:rStyle w:val="Hyperlink"/>
                  <w:szCs w:val="24"/>
                </w:rPr>
                <w:t>Try it »</w:t>
              </w:r>
            </w:hyperlink>
          </w:p>
        </w:tc>
      </w:tr>
      <w:tr w:rsidR="00631D60" w:rsidRPr="00631D60" w:rsidTr="00511FF0">
        <w:trPr>
          <w:trHeight w:val="273"/>
        </w:trPr>
        <w:tc>
          <w:tcPr>
            <w:tcW w:w="0" w:type="auto"/>
            <w:shd w:val="clear" w:color="auto" w:fill="FFFFFF"/>
            <w:tcMar>
              <w:top w:w="0" w:type="dxa"/>
              <w:left w:w="240" w:type="dxa"/>
              <w:bottom w:w="0" w:type="dxa"/>
              <w:right w:w="120" w:type="dxa"/>
            </w:tcMar>
            <w:hideMark/>
          </w:tcPr>
          <w:p w:rsidR="00631D60" w:rsidRPr="00631D60" w:rsidRDefault="00631D60" w:rsidP="00511FF0">
            <w:pPr>
              <w:rPr>
                <w:szCs w:val="24"/>
              </w:rPr>
            </w:pPr>
            <w:r w:rsidRPr="00631D60">
              <w:rPr>
                <w:szCs w:val="24"/>
              </w:rPr>
              <w:t>'</w:t>
            </w:r>
          </w:p>
        </w:tc>
        <w:tc>
          <w:tcPr>
            <w:tcW w:w="0" w:type="auto"/>
            <w:shd w:val="clear" w:color="auto" w:fill="FFFFFF"/>
            <w:tcMar>
              <w:top w:w="120" w:type="dxa"/>
              <w:left w:w="120" w:type="dxa"/>
              <w:bottom w:w="120" w:type="dxa"/>
              <w:right w:w="120" w:type="dxa"/>
            </w:tcMar>
            <w:hideMark/>
          </w:tcPr>
          <w:p w:rsidR="00631D60" w:rsidRPr="00631D60" w:rsidRDefault="00631D60" w:rsidP="00511FF0">
            <w:pPr>
              <w:rPr>
                <w:szCs w:val="24"/>
              </w:rPr>
            </w:pPr>
            <w:r w:rsidRPr="00631D60">
              <w:rPr>
                <w:szCs w:val="24"/>
              </w:rPr>
              <w:t>single quotation mark</w:t>
            </w:r>
          </w:p>
        </w:tc>
        <w:tc>
          <w:tcPr>
            <w:tcW w:w="0" w:type="auto"/>
            <w:shd w:val="clear" w:color="auto" w:fill="FFFFFF"/>
            <w:tcMar>
              <w:top w:w="120" w:type="dxa"/>
              <w:left w:w="120" w:type="dxa"/>
              <w:bottom w:w="120" w:type="dxa"/>
              <w:right w:w="120" w:type="dxa"/>
            </w:tcMar>
            <w:hideMark/>
          </w:tcPr>
          <w:p w:rsidR="00631D60" w:rsidRPr="00631D60" w:rsidRDefault="00631D60" w:rsidP="00511FF0">
            <w:pPr>
              <w:rPr>
                <w:szCs w:val="24"/>
              </w:rPr>
            </w:pPr>
            <w:r w:rsidRPr="00631D60">
              <w:rPr>
                <w:szCs w:val="24"/>
              </w:rPr>
              <w:t>&amp;apos;</w:t>
            </w:r>
          </w:p>
        </w:tc>
        <w:tc>
          <w:tcPr>
            <w:tcW w:w="0" w:type="auto"/>
            <w:shd w:val="clear" w:color="auto" w:fill="FFFFFF"/>
            <w:tcMar>
              <w:top w:w="120" w:type="dxa"/>
              <w:left w:w="120" w:type="dxa"/>
              <w:bottom w:w="120" w:type="dxa"/>
              <w:right w:w="120" w:type="dxa"/>
            </w:tcMar>
            <w:hideMark/>
          </w:tcPr>
          <w:p w:rsidR="00631D60" w:rsidRPr="00631D60" w:rsidRDefault="00631D60" w:rsidP="00511FF0">
            <w:pPr>
              <w:rPr>
                <w:szCs w:val="24"/>
              </w:rPr>
            </w:pPr>
            <w:r w:rsidRPr="00631D60">
              <w:rPr>
                <w:szCs w:val="24"/>
              </w:rPr>
              <w:t>&amp;#39;</w:t>
            </w:r>
          </w:p>
        </w:tc>
        <w:tc>
          <w:tcPr>
            <w:tcW w:w="0" w:type="auto"/>
            <w:shd w:val="clear" w:color="auto" w:fill="FFFFFF"/>
            <w:tcMar>
              <w:top w:w="120" w:type="dxa"/>
              <w:left w:w="120" w:type="dxa"/>
              <w:bottom w:w="120" w:type="dxa"/>
              <w:right w:w="120" w:type="dxa"/>
            </w:tcMar>
            <w:hideMark/>
          </w:tcPr>
          <w:p w:rsidR="00631D60" w:rsidRPr="00631D60" w:rsidRDefault="00631D60" w:rsidP="00511FF0">
            <w:pPr>
              <w:rPr>
                <w:szCs w:val="24"/>
              </w:rPr>
            </w:pPr>
            <w:hyperlink r:id="rId19" w:tgtFrame="_blank" w:history="1">
              <w:r w:rsidRPr="00631D60">
                <w:rPr>
                  <w:rStyle w:val="Hyperlink"/>
                  <w:szCs w:val="24"/>
                </w:rPr>
                <w:t>Try it »</w:t>
              </w:r>
            </w:hyperlink>
          </w:p>
        </w:tc>
      </w:tr>
      <w:tr w:rsidR="00631D60" w:rsidRPr="00631D60" w:rsidTr="00511FF0">
        <w:trPr>
          <w:trHeight w:val="273"/>
        </w:trPr>
        <w:tc>
          <w:tcPr>
            <w:tcW w:w="0" w:type="auto"/>
            <w:shd w:val="clear" w:color="auto" w:fill="E7E9EB"/>
            <w:tcMar>
              <w:top w:w="0" w:type="dxa"/>
              <w:left w:w="240" w:type="dxa"/>
              <w:bottom w:w="0" w:type="dxa"/>
              <w:right w:w="120" w:type="dxa"/>
            </w:tcMar>
            <w:hideMark/>
          </w:tcPr>
          <w:p w:rsidR="00631D60" w:rsidRPr="00631D60" w:rsidRDefault="00631D60" w:rsidP="00511FF0">
            <w:pPr>
              <w:rPr>
                <w:szCs w:val="24"/>
              </w:rPr>
            </w:pPr>
            <w:r w:rsidRPr="00631D60">
              <w:rPr>
                <w:szCs w:val="24"/>
              </w:rPr>
              <w:t>¢</w:t>
            </w:r>
          </w:p>
        </w:tc>
        <w:tc>
          <w:tcPr>
            <w:tcW w:w="0" w:type="auto"/>
            <w:shd w:val="clear" w:color="auto" w:fill="E7E9EB"/>
            <w:tcMar>
              <w:top w:w="120" w:type="dxa"/>
              <w:left w:w="120" w:type="dxa"/>
              <w:bottom w:w="120" w:type="dxa"/>
              <w:right w:w="120" w:type="dxa"/>
            </w:tcMar>
            <w:hideMark/>
          </w:tcPr>
          <w:p w:rsidR="00631D60" w:rsidRPr="00631D60" w:rsidRDefault="00631D60" w:rsidP="00511FF0">
            <w:pPr>
              <w:rPr>
                <w:szCs w:val="24"/>
              </w:rPr>
            </w:pPr>
            <w:r w:rsidRPr="00631D60">
              <w:rPr>
                <w:szCs w:val="24"/>
              </w:rPr>
              <w:t>cent</w:t>
            </w:r>
          </w:p>
        </w:tc>
        <w:tc>
          <w:tcPr>
            <w:tcW w:w="0" w:type="auto"/>
            <w:shd w:val="clear" w:color="auto" w:fill="E7E9EB"/>
            <w:tcMar>
              <w:top w:w="120" w:type="dxa"/>
              <w:left w:w="120" w:type="dxa"/>
              <w:bottom w:w="120" w:type="dxa"/>
              <w:right w:w="120" w:type="dxa"/>
            </w:tcMar>
            <w:hideMark/>
          </w:tcPr>
          <w:p w:rsidR="00631D60" w:rsidRPr="00631D60" w:rsidRDefault="00631D60" w:rsidP="00511FF0">
            <w:pPr>
              <w:rPr>
                <w:szCs w:val="24"/>
              </w:rPr>
            </w:pPr>
            <w:r w:rsidRPr="00631D60">
              <w:rPr>
                <w:szCs w:val="24"/>
              </w:rPr>
              <w:t>&amp;cent;</w:t>
            </w:r>
          </w:p>
        </w:tc>
        <w:tc>
          <w:tcPr>
            <w:tcW w:w="0" w:type="auto"/>
            <w:shd w:val="clear" w:color="auto" w:fill="E7E9EB"/>
            <w:tcMar>
              <w:top w:w="120" w:type="dxa"/>
              <w:left w:w="120" w:type="dxa"/>
              <w:bottom w:w="120" w:type="dxa"/>
              <w:right w:w="120" w:type="dxa"/>
            </w:tcMar>
            <w:hideMark/>
          </w:tcPr>
          <w:p w:rsidR="00631D60" w:rsidRPr="00631D60" w:rsidRDefault="00631D60" w:rsidP="00511FF0">
            <w:pPr>
              <w:rPr>
                <w:szCs w:val="24"/>
              </w:rPr>
            </w:pPr>
            <w:r w:rsidRPr="00631D60">
              <w:rPr>
                <w:szCs w:val="24"/>
              </w:rPr>
              <w:t>&amp;#162;</w:t>
            </w:r>
          </w:p>
        </w:tc>
        <w:tc>
          <w:tcPr>
            <w:tcW w:w="0" w:type="auto"/>
            <w:shd w:val="clear" w:color="auto" w:fill="E7E9EB"/>
            <w:tcMar>
              <w:top w:w="120" w:type="dxa"/>
              <w:left w:w="120" w:type="dxa"/>
              <w:bottom w:w="120" w:type="dxa"/>
              <w:right w:w="120" w:type="dxa"/>
            </w:tcMar>
            <w:hideMark/>
          </w:tcPr>
          <w:p w:rsidR="00631D60" w:rsidRPr="00631D60" w:rsidRDefault="00631D60" w:rsidP="00511FF0">
            <w:pPr>
              <w:rPr>
                <w:szCs w:val="24"/>
              </w:rPr>
            </w:pPr>
            <w:hyperlink r:id="rId20" w:tgtFrame="_blank" w:history="1">
              <w:r w:rsidRPr="00631D60">
                <w:rPr>
                  <w:rStyle w:val="Hyperlink"/>
                  <w:szCs w:val="24"/>
                </w:rPr>
                <w:t>Try it »</w:t>
              </w:r>
            </w:hyperlink>
          </w:p>
        </w:tc>
      </w:tr>
      <w:tr w:rsidR="00631D60" w:rsidRPr="00631D60" w:rsidTr="00511FF0">
        <w:trPr>
          <w:trHeight w:val="273"/>
        </w:trPr>
        <w:tc>
          <w:tcPr>
            <w:tcW w:w="0" w:type="auto"/>
            <w:shd w:val="clear" w:color="auto" w:fill="FFFFFF"/>
            <w:tcMar>
              <w:top w:w="0" w:type="dxa"/>
              <w:left w:w="240" w:type="dxa"/>
              <w:bottom w:w="0" w:type="dxa"/>
              <w:right w:w="120" w:type="dxa"/>
            </w:tcMar>
            <w:hideMark/>
          </w:tcPr>
          <w:p w:rsidR="00631D60" w:rsidRPr="00631D60" w:rsidRDefault="00631D60" w:rsidP="00511FF0">
            <w:pPr>
              <w:rPr>
                <w:szCs w:val="24"/>
              </w:rPr>
            </w:pPr>
            <w:r w:rsidRPr="00631D60">
              <w:rPr>
                <w:szCs w:val="24"/>
              </w:rPr>
              <w:t>£</w:t>
            </w:r>
          </w:p>
        </w:tc>
        <w:tc>
          <w:tcPr>
            <w:tcW w:w="0" w:type="auto"/>
            <w:shd w:val="clear" w:color="auto" w:fill="FFFFFF"/>
            <w:tcMar>
              <w:top w:w="120" w:type="dxa"/>
              <w:left w:w="120" w:type="dxa"/>
              <w:bottom w:w="120" w:type="dxa"/>
              <w:right w:w="120" w:type="dxa"/>
            </w:tcMar>
            <w:hideMark/>
          </w:tcPr>
          <w:p w:rsidR="00631D60" w:rsidRPr="00631D60" w:rsidRDefault="00631D60" w:rsidP="00511FF0">
            <w:pPr>
              <w:rPr>
                <w:szCs w:val="24"/>
              </w:rPr>
            </w:pPr>
            <w:r w:rsidRPr="00631D60">
              <w:rPr>
                <w:szCs w:val="24"/>
              </w:rPr>
              <w:t>pound</w:t>
            </w:r>
          </w:p>
        </w:tc>
        <w:tc>
          <w:tcPr>
            <w:tcW w:w="0" w:type="auto"/>
            <w:shd w:val="clear" w:color="auto" w:fill="FFFFFF"/>
            <w:tcMar>
              <w:top w:w="120" w:type="dxa"/>
              <w:left w:w="120" w:type="dxa"/>
              <w:bottom w:w="120" w:type="dxa"/>
              <w:right w:w="120" w:type="dxa"/>
            </w:tcMar>
            <w:hideMark/>
          </w:tcPr>
          <w:p w:rsidR="00631D60" w:rsidRPr="00631D60" w:rsidRDefault="00631D60" w:rsidP="00511FF0">
            <w:pPr>
              <w:rPr>
                <w:szCs w:val="24"/>
              </w:rPr>
            </w:pPr>
            <w:r w:rsidRPr="00631D60">
              <w:rPr>
                <w:szCs w:val="24"/>
              </w:rPr>
              <w:t>&amp;pound;</w:t>
            </w:r>
          </w:p>
        </w:tc>
        <w:tc>
          <w:tcPr>
            <w:tcW w:w="0" w:type="auto"/>
            <w:shd w:val="clear" w:color="auto" w:fill="FFFFFF"/>
            <w:tcMar>
              <w:top w:w="120" w:type="dxa"/>
              <w:left w:w="120" w:type="dxa"/>
              <w:bottom w:w="120" w:type="dxa"/>
              <w:right w:w="120" w:type="dxa"/>
            </w:tcMar>
            <w:hideMark/>
          </w:tcPr>
          <w:p w:rsidR="00631D60" w:rsidRPr="00631D60" w:rsidRDefault="00631D60" w:rsidP="00511FF0">
            <w:pPr>
              <w:rPr>
                <w:szCs w:val="24"/>
              </w:rPr>
            </w:pPr>
            <w:r w:rsidRPr="00631D60">
              <w:rPr>
                <w:szCs w:val="24"/>
              </w:rPr>
              <w:t>&amp;#163;</w:t>
            </w:r>
          </w:p>
        </w:tc>
        <w:tc>
          <w:tcPr>
            <w:tcW w:w="0" w:type="auto"/>
            <w:shd w:val="clear" w:color="auto" w:fill="FFFFFF"/>
            <w:tcMar>
              <w:top w:w="120" w:type="dxa"/>
              <w:left w:w="120" w:type="dxa"/>
              <w:bottom w:w="120" w:type="dxa"/>
              <w:right w:w="120" w:type="dxa"/>
            </w:tcMar>
            <w:hideMark/>
          </w:tcPr>
          <w:p w:rsidR="00631D60" w:rsidRPr="00631D60" w:rsidRDefault="00631D60" w:rsidP="00511FF0">
            <w:pPr>
              <w:rPr>
                <w:szCs w:val="24"/>
              </w:rPr>
            </w:pPr>
            <w:hyperlink r:id="rId21" w:tgtFrame="_blank" w:history="1">
              <w:r w:rsidRPr="00631D60">
                <w:rPr>
                  <w:rStyle w:val="Hyperlink"/>
                  <w:szCs w:val="24"/>
                </w:rPr>
                <w:t>Try it »</w:t>
              </w:r>
            </w:hyperlink>
          </w:p>
        </w:tc>
      </w:tr>
      <w:tr w:rsidR="00631D60" w:rsidRPr="00631D60" w:rsidTr="00511FF0">
        <w:trPr>
          <w:trHeight w:val="273"/>
        </w:trPr>
        <w:tc>
          <w:tcPr>
            <w:tcW w:w="0" w:type="auto"/>
            <w:shd w:val="clear" w:color="auto" w:fill="E7E9EB"/>
            <w:tcMar>
              <w:top w:w="0" w:type="dxa"/>
              <w:left w:w="240" w:type="dxa"/>
              <w:bottom w:w="0" w:type="dxa"/>
              <w:right w:w="120" w:type="dxa"/>
            </w:tcMar>
            <w:hideMark/>
          </w:tcPr>
          <w:p w:rsidR="00631D60" w:rsidRPr="00631D60" w:rsidRDefault="00631D60" w:rsidP="00511FF0">
            <w:pPr>
              <w:rPr>
                <w:szCs w:val="24"/>
              </w:rPr>
            </w:pPr>
            <w:r w:rsidRPr="00631D60">
              <w:rPr>
                <w:szCs w:val="24"/>
              </w:rPr>
              <w:t>©</w:t>
            </w:r>
          </w:p>
        </w:tc>
        <w:tc>
          <w:tcPr>
            <w:tcW w:w="0" w:type="auto"/>
            <w:shd w:val="clear" w:color="auto" w:fill="E7E9EB"/>
            <w:tcMar>
              <w:top w:w="120" w:type="dxa"/>
              <w:left w:w="120" w:type="dxa"/>
              <w:bottom w:w="120" w:type="dxa"/>
              <w:right w:w="120" w:type="dxa"/>
            </w:tcMar>
            <w:hideMark/>
          </w:tcPr>
          <w:p w:rsidR="00631D60" w:rsidRPr="00631D60" w:rsidRDefault="00631D60" w:rsidP="00511FF0">
            <w:pPr>
              <w:rPr>
                <w:szCs w:val="24"/>
              </w:rPr>
            </w:pPr>
            <w:r w:rsidRPr="00631D60">
              <w:rPr>
                <w:szCs w:val="24"/>
              </w:rPr>
              <w:t>copyright</w:t>
            </w:r>
          </w:p>
        </w:tc>
        <w:tc>
          <w:tcPr>
            <w:tcW w:w="0" w:type="auto"/>
            <w:shd w:val="clear" w:color="auto" w:fill="E7E9EB"/>
            <w:tcMar>
              <w:top w:w="120" w:type="dxa"/>
              <w:left w:w="120" w:type="dxa"/>
              <w:bottom w:w="120" w:type="dxa"/>
              <w:right w:w="120" w:type="dxa"/>
            </w:tcMar>
            <w:hideMark/>
          </w:tcPr>
          <w:p w:rsidR="00631D60" w:rsidRPr="00631D60" w:rsidRDefault="00631D60" w:rsidP="00511FF0">
            <w:pPr>
              <w:rPr>
                <w:szCs w:val="24"/>
              </w:rPr>
            </w:pPr>
            <w:r w:rsidRPr="00631D60">
              <w:rPr>
                <w:szCs w:val="24"/>
              </w:rPr>
              <w:t>&amp;copy;</w:t>
            </w:r>
          </w:p>
        </w:tc>
        <w:tc>
          <w:tcPr>
            <w:tcW w:w="0" w:type="auto"/>
            <w:shd w:val="clear" w:color="auto" w:fill="E7E9EB"/>
            <w:tcMar>
              <w:top w:w="120" w:type="dxa"/>
              <w:left w:w="120" w:type="dxa"/>
              <w:bottom w:w="120" w:type="dxa"/>
              <w:right w:w="120" w:type="dxa"/>
            </w:tcMar>
            <w:hideMark/>
          </w:tcPr>
          <w:p w:rsidR="00631D60" w:rsidRPr="00631D60" w:rsidRDefault="00631D60" w:rsidP="00511FF0">
            <w:pPr>
              <w:rPr>
                <w:szCs w:val="24"/>
              </w:rPr>
            </w:pPr>
            <w:r w:rsidRPr="00631D60">
              <w:rPr>
                <w:szCs w:val="24"/>
              </w:rPr>
              <w:t>&amp;#169;</w:t>
            </w:r>
          </w:p>
        </w:tc>
        <w:tc>
          <w:tcPr>
            <w:tcW w:w="0" w:type="auto"/>
            <w:shd w:val="clear" w:color="auto" w:fill="E7E9EB"/>
            <w:tcMar>
              <w:top w:w="120" w:type="dxa"/>
              <w:left w:w="120" w:type="dxa"/>
              <w:bottom w:w="120" w:type="dxa"/>
              <w:right w:w="120" w:type="dxa"/>
            </w:tcMar>
            <w:hideMark/>
          </w:tcPr>
          <w:p w:rsidR="00631D60" w:rsidRPr="00631D60" w:rsidRDefault="00631D60" w:rsidP="00511FF0">
            <w:pPr>
              <w:rPr>
                <w:szCs w:val="24"/>
              </w:rPr>
            </w:pPr>
            <w:hyperlink r:id="rId22" w:tgtFrame="_blank" w:history="1">
              <w:r w:rsidRPr="00631D60">
                <w:rPr>
                  <w:rStyle w:val="Hyperlink"/>
                  <w:szCs w:val="24"/>
                </w:rPr>
                <w:t>Try it »</w:t>
              </w:r>
            </w:hyperlink>
          </w:p>
        </w:tc>
      </w:tr>
      <w:tr w:rsidR="00631D60" w:rsidRPr="00631D60" w:rsidTr="00511FF0">
        <w:trPr>
          <w:trHeight w:val="273"/>
        </w:trPr>
        <w:tc>
          <w:tcPr>
            <w:tcW w:w="0" w:type="auto"/>
            <w:shd w:val="clear" w:color="auto" w:fill="FFFFFF"/>
            <w:tcMar>
              <w:top w:w="0" w:type="dxa"/>
              <w:left w:w="240" w:type="dxa"/>
              <w:bottom w:w="0" w:type="dxa"/>
              <w:right w:w="120" w:type="dxa"/>
            </w:tcMar>
            <w:hideMark/>
          </w:tcPr>
          <w:p w:rsidR="00631D60" w:rsidRPr="00631D60" w:rsidRDefault="00631D60" w:rsidP="00511FF0">
            <w:pPr>
              <w:rPr>
                <w:szCs w:val="24"/>
              </w:rPr>
            </w:pPr>
            <w:r w:rsidRPr="00631D60">
              <w:rPr>
                <w:szCs w:val="24"/>
              </w:rPr>
              <w:t>®</w:t>
            </w:r>
          </w:p>
        </w:tc>
        <w:tc>
          <w:tcPr>
            <w:tcW w:w="0" w:type="auto"/>
            <w:shd w:val="clear" w:color="auto" w:fill="FFFFFF"/>
            <w:tcMar>
              <w:top w:w="120" w:type="dxa"/>
              <w:left w:w="120" w:type="dxa"/>
              <w:bottom w:w="120" w:type="dxa"/>
              <w:right w:w="120" w:type="dxa"/>
            </w:tcMar>
            <w:hideMark/>
          </w:tcPr>
          <w:p w:rsidR="00631D60" w:rsidRPr="00631D60" w:rsidRDefault="00631D60" w:rsidP="00511FF0">
            <w:pPr>
              <w:rPr>
                <w:szCs w:val="24"/>
              </w:rPr>
            </w:pPr>
            <w:r w:rsidRPr="00631D60">
              <w:rPr>
                <w:szCs w:val="24"/>
              </w:rPr>
              <w:t>registered trademark</w:t>
            </w:r>
          </w:p>
        </w:tc>
        <w:tc>
          <w:tcPr>
            <w:tcW w:w="0" w:type="auto"/>
            <w:shd w:val="clear" w:color="auto" w:fill="FFFFFF"/>
            <w:tcMar>
              <w:top w:w="120" w:type="dxa"/>
              <w:left w:w="120" w:type="dxa"/>
              <w:bottom w:w="120" w:type="dxa"/>
              <w:right w:w="120" w:type="dxa"/>
            </w:tcMar>
            <w:hideMark/>
          </w:tcPr>
          <w:p w:rsidR="00631D60" w:rsidRPr="00631D60" w:rsidRDefault="00631D60" w:rsidP="00511FF0">
            <w:pPr>
              <w:rPr>
                <w:szCs w:val="24"/>
              </w:rPr>
            </w:pPr>
            <w:r w:rsidRPr="00631D60">
              <w:rPr>
                <w:szCs w:val="24"/>
              </w:rPr>
              <w:t>&amp;reg;</w:t>
            </w:r>
          </w:p>
        </w:tc>
        <w:tc>
          <w:tcPr>
            <w:tcW w:w="0" w:type="auto"/>
            <w:shd w:val="clear" w:color="auto" w:fill="FFFFFF"/>
            <w:tcMar>
              <w:top w:w="120" w:type="dxa"/>
              <w:left w:w="120" w:type="dxa"/>
              <w:bottom w:w="120" w:type="dxa"/>
              <w:right w:w="120" w:type="dxa"/>
            </w:tcMar>
            <w:hideMark/>
          </w:tcPr>
          <w:p w:rsidR="00631D60" w:rsidRPr="00631D60" w:rsidRDefault="00631D60" w:rsidP="00511FF0">
            <w:pPr>
              <w:rPr>
                <w:szCs w:val="24"/>
              </w:rPr>
            </w:pPr>
            <w:r w:rsidRPr="00631D60">
              <w:rPr>
                <w:szCs w:val="24"/>
              </w:rPr>
              <w:t>&amp;#174;</w:t>
            </w:r>
          </w:p>
        </w:tc>
        <w:tc>
          <w:tcPr>
            <w:tcW w:w="0" w:type="auto"/>
            <w:shd w:val="clear" w:color="auto" w:fill="FFFFFF"/>
            <w:tcMar>
              <w:top w:w="120" w:type="dxa"/>
              <w:left w:w="120" w:type="dxa"/>
              <w:bottom w:w="120" w:type="dxa"/>
              <w:right w:w="120" w:type="dxa"/>
            </w:tcMar>
            <w:hideMark/>
          </w:tcPr>
          <w:p w:rsidR="00631D60" w:rsidRPr="00631D60" w:rsidRDefault="00631D60" w:rsidP="00511FF0">
            <w:pPr>
              <w:rPr>
                <w:szCs w:val="24"/>
              </w:rPr>
            </w:pPr>
            <w:hyperlink r:id="rId23" w:tgtFrame="_blank" w:history="1">
              <w:r w:rsidRPr="00631D60">
                <w:rPr>
                  <w:rStyle w:val="Hyperlink"/>
                  <w:szCs w:val="24"/>
                </w:rPr>
                <w:t>Try it »</w:t>
              </w:r>
            </w:hyperlink>
          </w:p>
        </w:tc>
      </w:tr>
      <w:tr w:rsidR="00631D60" w:rsidRPr="00631D60" w:rsidTr="00511FF0">
        <w:trPr>
          <w:trHeight w:val="279"/>
        </w:trPr>
        <w:tc>
          <w:tcPr>
            <w:tcW w:w="0" w:type="auto"/>
            <w:shd w:val="clear" w:color="auto" w:fill="E7E9EB"/>
            <w:tcMar>
              <w:top w:w="0" w:type="dxa"/>
              <w:left w:w="240" w:type="dxa"/>
              <w:bottom w:w="0" w:type="dxa"/>
              <w:right w:w="120" w:type="dxa"/>
            </w:tcMar>
            <w:hideMark/>
          </w:tcPr>
          <w:p w:rsidR="00631D60" w:rsidRPr="00631D60" w:rsidRDefault="00631D60" w:rsidP="00511FF0">
            <w:pPr>
              <w:rPr>
                <w:szCs w:val="24"/>
              </w:rPr>
            </w:pPr>
            <w:r w:rsidRPr="00631D60">
              <w:rPr>
                <w:szCs w:val="24"/>
              </w:rPr>
              <w:t>™</w:t>
            </w:r>
          </w:p>
        </w:tc>
        <w:tc>
          <w:tcPr>
            <w:tcW w:w="0" w:type="auto"/>
            <w:shd w:val="clear" w:color="auto" w:fill="E7E9EB"/>
            <w:tcMar>
              <w:top w:w="120" w:type="dxa"/>
              <w:left w:w="120" w:type="dxa"/>
              <w:bottom w:w="120" w:type="dxa"/>
              <w:right w:w="120" w:type="dxa"/>
            </w:tcMar>
            <w:hideMark/>
          </w:tcPr>
          <w:p w:rsidR="00631D60" w:rsidRPr="00631D60" w:rsidRDefault="00631D60" w:rsidP="00511FF0">
            <w:pPr>
              <w:rPr>
                <w:szCs w:val="24"/>
              </w:rPr>
            </w:pPr>
            <w:r w:rsidRPr="00631D60">
              <w:rPr>
                <w:szCs w:val="24"/>
              </w:rPr>
              <w:t>trademark</w:t>
            </w:r>
          </w:p>
        </w:tc>
        <w:tc>
          <w:tcPr>
            <w:tcW w:w="0" w:type="auto"/>
            <w:shd w:val="clear" w:color="auto" w:fill="E7E9EB"/>
            <w:tcMar>
              <w:top w:w="120" w:type="dxa"/>
              <w:left w:w="120" w:type="dxa"/>
              <w:bottom w:w="120" w:type="dxa"/>
              <w:right w:w="120" w:type="dxa"/>
            </w:tcMar>
            <w:hideMark/>
          </w:tcPr>
          <w:p w:rsidR="00631D60" w:rsidRPr="00631D60" w:rsidRDefault="00631D60" w:rsidP="00511FF0">
            <w:pPr>
              <w:rPr>
                <w:szCs w:val="24"/>
              </w:rPr>
            </w:pPr>
            <w:r w:rsidRPr="00631D60">
              <w:rPr>
                <w:szCs w:val="24"/>
              </w:rPr>
              <w:t>&amp;trade;</w:t>
            </w:r>
          </w:p>
        </w:tc>
        <w:tc>
          <w:tcPr>
            <w:tcW w:w="0" w:type="auto"/>
            <w:shd w:val="clear" w:color="auto" w:fill="E7E9EB"/>
            <w:vAlign w:val="center"/>
            <w:hideMark/>
          </w:tcPr>
          <w:p w:rsidR="00631D60" w:rsidRPr="00631D60" w:rsidRDefault="00631D60" w:rsidP="00511FF0">
            <w:pPr>
              <w:rPr>
                <w:szCs w:val="24"/>
              </w:rPr>
            </w:pPr>
          </w:p>
        </w:tc>
        <w:tc>
          <w:tcPr>
            <w:tcW w:w="0" w:type="auto"/>
            <w:shd w:val="clear" w:color="auto" w:fill="E7E9EB"/>
            <w:vAlign w:val="center"/>
            <w:hideMark/>
          </w:tcPr>
          <w:p w:rsidR="00631D60" w:rsidRPr="00631D60" w:rsidRDefault="00631D60" w:rsidP="00511FF0">
            <w:pPr>
              <w:rPr>
                <w:szCs w:val="24"/>
              </w:rPr>
            </w:pPr>
          </w:p>
        </w:tc>
      </w:tr>
    </w:tbl>
    <w:p w:rsidR="00631D60" w:rsidRDefault="00631D60" w:rsidP="00C91656">
      <w:pPr>
        <w:rPr>
          <w:szCs w:val="24"/>
        </w:rPr>
      </w:pPr>
    </w:p>
    <w:p w:rsidR="00B72681" w:rsidRDefault="00B72681" w:rsidP="00C91656">
      <w:pPr>
        <w:rPr>
          <w:szCs w:val="24"/>
        </w:rPr>
      </w:pPr>
    </w:p>
    <w:p w:rsidR="00B72681" w:rsidRPr="00B72681" w:rsidRDefault="00B72681" w:rsidP="00B72681">
      <w:pPr>
        <w:rPr>
          <w:szCs w:val="24"/>
        </w:rPr>
      </w:pPr>
    </w:p>
    <w:p w:rsidR="00B72681" w:rsidRPr="00B72681" w:rsidRDefault="00B72681" w:rsidP="00B72681">
      <w:pPr>
        <w:rPr>
          <w:szCs w:val="24"/>
        </w:rPr>
      </w:pPr>
    </w:p>
    <w:p w:rsidR="00B72681" w:rsidRPr="00B72681" w:rsidRDefault="00B72681" w:rsidP="00B72681">
      <w:pPr>
        <w:rPr>
          <w:szCs w:val="24"/>
        </w:rPr>
      </w:pPr>
    </w:p>
    <w:p w:rsidR="00B72681" w:rsidRPr="00B72681" w:rsidRDefault="00B72681" w:rsidP="00B72681">
      <w:pPr>
        <w:rPr>
          <w:szCs w:val="24"/>
        </w:rPr>
      </w:pPr>
    </w:p>
    <w:p w:rsidR="00B72681" w:rsidRPr="00B72681" w:rsidRDefault="00B72681" w:rsidP="00B72681">
      <w:pPr>
        <w:rPr>
          <w:szCs w:val="24"/>
        </w:rPr>
      </w:pPr>
    </w:p>
    <w:p w:rsidR="00B72681" w:rsidRPr="00B72681" w:rsidRDefault="00B72681" w:rsidP="00B72681">
      <w:pPr>
        <w:rPr>
          <w:szCs w:val="24"/>
        </w:rPr>
      </w:pPr>
    </w:p>
    <w:p w:rsidR="00B72681" w:rsidRPr="00B72681" w:rsidRDefault="00B72681" w:rsidP="00B72681">
      <w:pPr>
        <w:rPr>
          <w:szCs w:val="24"/>
        </w:rPr>
      </w:pPr>
    </w:p>
    <w:p w:rsidR="00B72681" w:rsidRPr="00B72681" w:rsidRDefault="00B72681" w:rsidP="00B72681">
      <w:pPr>
        <w:rPr>
          <w:szCs w:val="24"/>
        </w:rPr>
      </w:pPr>
    </w:p>
    <w:p w:rsidR="00B72681" w:rsidRPr="00B72681" w:rsidRDefault="00B72681" w:rsidP="00B72681">
      <w:pPr>
        <w:rPr>
          <w:szCs w:val="24"/>
        </w:rPr>
      </w:pPr>
    </w:p>
    <w:p w:rsidR="00B72681" w:rsidRPr="00B72681" w:rsidRDefault="00B72681" w:rsidP="00B72681">
      <w:pPr>
        <w:rPr>
          <w:szCs w:val="24"/>
        </w:rPr>
      </w:pPr>
    </w:p>
    <w:p w:rsidR="00B72681" w:rsidRPr="00B72681" w:rsidRDefault="00B72681" w:rsidP="00B72681">
      <w:pPr>
        <w:rPr>
          <w:szCs w:val="24"/>
        </w:rPr>
      </w:pPr>
    </w:p>
    <w:p w:rsidR="00B72681" w:rsidRDefault="00B72681" w:rsidP="00B72681">
      <w:pPr>
        <w:rPr>
          <w:szCs w:val="24"/>
        </w:rPr>
      </w:pPr>
    </w:p>
    <w:p w:rsidR="00B72681" w:rsidRDefault="00B72681" w:rsidP="00B72681">
      <w:pPr>
        <w:rPr>
          <w:szCs w:val="24"/>
        </w:rPr>
      </w:pPr>
    </w:p>
    <w:p w:rsidR="00B72681" w:rsidRDefault="00B72681" w:rsidP="00B72681">
      <w:pPr>
        <w:rPr>
          <w:szCs w:val="24"/>
        </w:rPr>
      </w:pPr>
    </w:p>
    <w:p w:rsidR="00B72681" w:rsidRDefault="00B72681" w:rsidP="00B72681">
      <w:pPr>
        <w:rPr>
          <w:b/>
          <w:bCs/>
          <w:szCs w:val="24"/>
        </w:rPr>
      </w:pPr>
      <w:r w:rsidRPr="00B72681">
        <w:rPr>
          <w:b/>
          <w:bCs/>
          <w:szCs w:val="24"/>
        </w:rPr>
        <w:t>HTML Forms</w:t>
      </w:r>
    </w:p>
    <w:p w:rsidR="00B72681" w:rsidRPr="00B72681" w:rsidRDefault="00B72681" w:rsidP="00B72681">
      <w:pPr>
        <w:rPr>
          <w:b/>
          <w:bCs/>
          <w:szCs w:val="24"/>
        </w:rPr>
      </w:pPr>
      <w:r w:rsidRPr="00B72681">
        <w:rPr>
          <w:b/>
          <w:bCs/>
          <w:szCs w:val="24"/>
        </w:rPr>
        <w:t xml:space="preserve">1.Method </w:t>
      </w:r>
      <w:proofErr w:type="gramStart"/>
      <w:r w:rsidRPr="00B72681">
        <w:rPr>
          <w:b/>
          <w:bCs/>
          <w:szCs w:val="24"/>
        </w:rPr>
        <w:t>attribute :</w:t>
      </w:r>
      <w:proofErr w:type="gramEnd"/>
    </w:p>
    <w:p w:rsidR="00B72681" w:rsidRDefault="00B72681" w:rsidP="00B72681">
      <w:pPr>
        <w:rPr>
          <w:szCs w:val="24"/>
        </w:rPr>
      </w:pPr>
      <w:r w:rsidRPr="00B72681">
        <w:rPr>
          <w:szCs w:val="24"/>
        </w:rPr>
        <w:t>&lt;form action="/</w:t>
      </w:r>
      <w:proofErr w:type="spellStart"/>
      <w:r w:rsidRPr="00B72681">
        <w:rPr>
          <w:szCs w:val="24"/>
        </w:rPr>
        <w:t>action_page.php</w:t>
      </w:r>
      <w:proofErr w:type="spellEnd"/>
      <w:r w:rsidRPr="00B72681">
        <w:rPr>
          <w:szCs w:val="24"/>
        </w:rPr>
        <w:t>" method="post"&gt;</w:t>
      </w:r>
    </w:p>
    <w:p w:rsidR="00B72681" w:rsidRDefault="00B72681" w:rsidP="00B72681">
      <w:pPr>
        <w:rPr>
          <w:b/>
          <w:bCs/>
          <w:szCs w:val="24"/>
        </w:rPr>
      </w:pPr>
      <w:r>
        <w:rPr>
          <w:b/>
          <w:bCs/>
          <w:szCs w:val="24"/>
        </w:rPr>
        <w:t>2.Novalidate:</w:t>
      </w:r>
    </w:p>
    <w:p w:rsidR="00B72681" w:rsidRDefault="00B72681" w:rsidP="00B72681">
      <w:pPr>
        <w:pStyle w:val="ListParagraph"/>
        <w:numPr>
          <w:ilvl w:val="0"/>
          <w:numId w:val="12"/>
        </w:numPr>
        <w:rPr>
          <w:szCs w:val="24"/>
        </w:rPr>
      </w:pPr>
      <w:r w:rsidRPr="00B72681">
        <w:rPr>
          <w:szCs w:val="24"/>
        </w:rPr>
        <w:t>When present, it specifies that the form-data (input) should not be validated when submitted.</w:t>
      </w:r>
    </w:p>
    <w:p w:rsidR="00B72681" w:rsidRPr="00B72681" w:rsidRDefault="00B72681" w:rsidP="00B72681">
      <w:pPr>
        <w:rPr>
          <w:szCs w:val="24"/>
        </w:rPr>
      </w:pPr>
      <w:r>
        <w:rPr>
          <w:szCs w:val="24"/>
        </w:rPr>
        <w:t>Example:</w:t>
      </w:r>
    </w:p>
    <w:p w:rsidR="00B72681" w:rsidRDefault="00B72681" w:rsidP="00B72681">
      <w:pPr>
        <w:ind w:firstLine="720"/>
        <w:rPr>
          <w:szCs w:val="24"/>
        </w:rPr>
      </w:pPr>
      <w:r w:rsidRPr="00B72681">
        <w:rPr>
          <w:szCs w:val="24"/>
        </w:rPr>
        <w:t>&lt;form action="/</w:t>
      </w:r>
      <w:proofErr w:type="spellStart"/>
      <w:r w:rsidRPr="00B72681">
        <w:rPr>
          <w:szCs w:val="24"/>
        </w:rPr>
        <w:t>action_page.php</w:t>
      </w:r>
      <w:proofErr w:type="spellEnd"/>
      <w:r w:rsidRPr="00B72681">
        <w:rPr>
          <w:szCs w:val="24"/>
        </w:rPr>
        <w:t>" </w:t>
      </w:r>
      <w:proofErr w:type="spellStart"/>
      <w:r w:rsidRPr="00B72681">
        <w:rPr>
          <w:szCs w:val="24"/>
        </w:rPr>
        <w:t>novalidate</w:t>
      </w:r>
      <w:proofErr w:type="spellEnd"/>
      <w:r w:rsidRPr="00B72681">
        <w:rPr>
          <w:szCs w:val="24"/>
        </w:rPr>
        <w:t>&gt;</w:t>
      </w:r>
    </w:p>
    <w:p w:rsidR="009C774B" w:rsidRDefault="009C774B" w:rsidP="009C774B">
      <w:pPr>
        <w:rPr>
          <w:szCs w:val="24"/>
        </w:rPr>
      </w:pPr>
    </w:p>
    <w:p w:rsidR="009C774B" w:rsidRDefault="009C774B" w:rsidP="009C774B">
      <w:pPr>
        <w:rPr>
          <w:b/>
          <w:bCs/>
          <w:szCs w:val="24"/>
        </w:rPr>
      </w:pPr>
      <w:r>
        <w:rPr>
          <w:b/>
          <w:bCs/>
          <w:szCs w:val="24"/>
        </w:rPr>
        <w:t>3.autocomplete:</w:t>
      </w:r>
    </w:p>
    <w:p w:rsidR="009C774B" w:rsidRDefault="009C774B" w:rsidP="009C774B">
      <w:pPr>
        <w:rPr>
          <w:szCs w:val="24"/>
        </w:rPr>
      </w:pPr>
      <w:r>
        <w:rPr>
          <w:b/>
          <w:bCs/>
          <w:szCs w:val="24"/>
        </w:rPr>
        <w:lastRenderedPageBreak/>
        <w:tab/>
      </w:r>
      <w:r>
        <w:rPr>
          <w:szCs w:val="24"/>
        </w:rPr>
        <w:t>gives suggestion of previous filled data to autocomplete.</w:t>
      </w:r>
    </w:p>
    <w:p w:rsidR="009C774B" w:rsidRDefault="009C774B" w:rsidP="009C774B">
      <w:pPr>
        <w:rPr>
          <w:szCs w:val="24"/>
        </w:rPr>
      </w:pPr>
      <w:r>
        <w:rPr>
          <w:szCs w:val="24"/>
        </w:rPr>
        <w:t>Example:</w:t>
      </w:r>
    </w:p>
    <w:p w:rsidR="009C774B" w:rsidRDefault="009C774B" w:rsidP="009C774B">
      <w:pPr>
        <w:ind w:firstLine="720"/>
        <w:rPr>
          <w:szCs w:val="24"/>
        </w:rPr>
      </w:pPr>
      <w:r w:rsidRPr="009C774B">
        <w:rPr>
          <w:szCs w:val="24"/>
        </w:rPr>
        <w:t>&lt;form action="/</w:t>
      </w:r>
      <w:proofErr w:type="spellStart"/>
      <w:r w:rsidRPr="009C774B">
        <w:rPr>
          <w:szCs w:val="24"/>
        </w:rPr>
        <w:t>action_page.php</w:t>
      </w:r>
      <w:proofErr w:type="spellEnd"/>
      <w:r w:rsidRPr="009C774B">
        <w:rPr>
          <w:szCs w:val="24"/>
        </w:rPr>
        <w:t>" autocomplete="on"&gt;</w:t>
      </w:r>
    </w:p>
    <w:p w:rsidR="00D4708E" w:rsidRDefault="00D4708E" w:rsidP="00D4708E">
      <w:pPr>
        <w:rPr>
          <w:szCs w:val="24"/>
        </w:rPr>
      </w:pPr>
    </w:p>
    <w:p w:rsidR="00D4708E" w:rsidRPr="00D4708E" w:rsidRDefault="00D4708E" w:rsidP="00D4708E">
      <w:pPr>
        <w:rPr>
          <w:b/>
          <w:bCs/>
          <w:szCs w:val="24"/>
        </w:rPr>
      </w:pPr>
      <w:r w:rsidRPr="00D4708E">
        <w:rPr>
          <w:b/>
          <w:bCs/>
          <w:szCs w:val="24"/>
        </w:rPr>
        <w:t>The HTML &lt;form&gt; Elements</w:t>
      </w:r>
    </w:p>
    <w:p w:rsidR="00D4708E" w:rsidRPr="00D4708E" w:rsidRDefault="00D4708E" w:rsidP="00D4708E">
      <w:pPr>
        <w:numPr>
          <w:ilvl w:val="0"/>
          <w:numId w:val="13"/>
        </w:numPr>
        <w:rPr>
          <w:szCs w:val="24"/>
        </w:rPr>
      </w:pPr>
      <w:r w:rsidRPr="00D4708E">
        <w:rPr>
          <w:szCs w:val="24"/>
        </w:rPr>
        <w:t>&lt;input&gt;</w:t>
      </w:r>
    </w:p>
    <w:p w:rsidR="00D4708E" w:rsidRPr="00D4708E" w:rsidRDefault="00D4708E" w:rsidP="00D4708E">
      <w:pPr>
        <w:numPr>
          <w:ilvl w:val="0"/>
          <w:numId w:val="13"/>
        </w:numPr>
        <w:rPr>
          <w:szCs w:val="24"/>
        </w:rPr>
      </w:pPr>
      <w:r w:rsidRPr="00D4708E">
        <w:rPr>
          <w:szCs w:val="24"/>
        </w:rPr>
        <w:t>&lt;label&gt;</w:t>
      </w:r>
    </w:p>
    <w:p w:rsidR="00D4708E" w:rsidRPr="00D4708E" w:rsidRDefault="00D4708E" w:rsidP="00D4708E">
      <w:pPr>
        <w:numPr>
          <w:ilvl w:val="0"/>
          <w:numId w:val="13"/>
        </w:numPr>
        <w:rPr>
          <w:szCs w:val="24"/>
        </w:rPr>
      </w:pPr>
      <w:r w:rsidRPr="00D4708E">
        <w:rPr>
          <w:szCs w:val="24"/>
        </w:rPr>
        <w:t>&lt;select&gt;</w:t>
      </w:r>
    </w:p>
    <w:p w:rsidR="00D4708E" w:rsidRPr="00D4708E" w:rsidRDefault="00D4708E" w:rsidP="00D4708E">
      <w:pPr>
        <w:numPr>
          <w:ilvl w:val="0"/>
          <w:numId w:val="13"/>
        </w:numPr>
        <w:rPr>
          <w:szCs w:val="24"/>
        </w:rPr>
      </w:pPr>
      <w:r w:rsidRPr="00D4708E">
        <w:rPr>
          <w:szCs w:val="24"/>
        </w:rPr>
        <w:t>&lt;</w:t>
      </w:r>
      <w:proofErr w:type="spellStart"/>
      <w:r w:rsidRPr="00D4708E">
        <w:rPr>
          <w:szCs w:val="24"/>
        </w:rPr>
        <w:t>textarea</w:t>
      </w:r>
      <w:proofErr w:type="spellEnd"/>
      <w:r w:rsidRPr="00D4708E">
        <w:rPr>
          <w:szCs w:val="24"/>
        </w:rPr>
        <w:t>&gt;</w:t>
      </w:r>
    </w:p>
    <w:p w:rsidR="00D4708E" w:rsidRPr="00D4708E" w:rsidRDefault="00D4708E" w:rsidP="00D4708E">
      <w:pPr>
        <w:numPr>
          <w:ilvl w:val="0"/>
          <w:numId w:val="13"/>
        </w:numPr>
        <w:rPr>
          <w:szCs w:val="24"/>
        </w:rPr>
      </w:pPr>
      <w:r w:rsidRPr="00D4708E">
        <w:rPr>
          <w:szCs w:val="24"/>
        </w:rPr>
        <w:t>&lt;button&gt;</w:t>
      </w:r>
    </w:p>
    <w:p w:rsidR="00D4708E" w:rsidRPr="00D4708E" w:rsidRDefault="00D4708E" w:rsidP="00D4708E">
      <w:pPr>
        <w:numPr>
          <w:ilvl w:val="0"/>
          <w:numId w:val="13"/>
        </w:numPr>
        <w:rPr>
          <w:szCs w:val="24"/>
        </w:rPr>
      </w:pPr>
      <w:r w:rsidRPr="00D4708E">
        <w:rPr>
          <w:szCs w:val="24"/>
        </w:rPr>
        <w:t>&lt;</w:t>
      </w:r>
      <w:proofErr w:type="spellStart"/>
      <w:r w:rsidRPr="00D4708E">
        <w:rPr>
          <w:szCs w:val="24"/>
        </w:rPr>
        <w:t>fieldset</w:t>
      </w:r>
      <w:proofErr w:type="spellEnd"/>
      <w:r w:rsidRPr="00D4708E">
        <w:rPr>
          <w:szCs w:val="24"/>
        </w:rPr>
        <w:t>&gt;</w:t>
      </w:r>
    </w:p>
    <w:p w:rsidR="00D4708E" w:rsidRPr="00D4708E" w:rsidRDefault="00D4708E" w:rsidP="00D4708E">
      <w:pPr>
        <w:numPr>
          <w:ilvl w:val="0"/>
          <w:numId w:val="13"/>
        </w:numPr>
        <w:rPr>
          <w:szCs w:val="24"/>
        </w:rPr>
      </w:pPr>
      <w:r w:rsidRPr="00D4708E">
        <w:rPr>
          <w:szCs w:val="24"/>
        </w:rPr>
        <w:t>&lt;legend&gt;</w:t>
      </w:r>
    </w:p>
    <w:p w:rsidR="00D4708E" w:rsidRPr="00D4708E" w:rsidRDefault="00D4708E" w:rsidP="00D4708E">
      <w:pPr>
        <w:numPr>
          <w:ilvl w:val="0"/>
          <w:numId w:val="13"/>
        </w:numPr>
        <w:rPr>
          <w:szCs w:val="24"/>
        </w:rPr>
      </w:pPr>
      <w:r w:rsidRPr="00D4708E">
        <w:rPr>
          <w:szCs w:val="24"/>
        </w:rPr>
        <w:t>&lt;</w:t>
      </w:r>
      <w:proofErr w:type="spellStart"/>
      <w:r w:rsidRPr="00D4708E">
        <w:rPr>
          <w:szCs w:val="24"/>
        </w:rPr>
        <w:t>datalist</w:t>
      </w:r>
      <w:proofErr w:type="spellEnd"/>
      <w:r w:rsidRPr="00D4708E">
        <w:rPr>
          <w:szCs w:val="24"/>
        </w:rPr>
        <w:t>&gt;</w:t>
      </w:r>
    </w:p>
    <w:p w:rsidR="00D4708E" w:rsidRPr="00D4708E" w:rsidRDefault="00D4708E" w:rsidP="00D4708E">
      <w:pPr>
        <w:numPr>
          <w:ilvl w:val="0"/>
          <w:numId w:val="13"/>
        </w:numPr>
        <w:rPr>
          <w:szCs w:val="24"/>
        </w:rPr>
      </w:pPr>
      <w:r w:rsidRPr="00D4708E">
        <w:rPr>
          <w:szCs w:val="24"/>
        </w:rPr>
        <w:t>&lt;output&gt;</w:t>
      </w:r>
    </w:p>
    <w:p w:rsidR="00D4708E" w:rsidRPr="00D4708E" w:rsidRDefault="00D4708E" w:rsidP="00D4708E">
      <w:pPr>
        <w:numPr>
          <w:ilvl w:val="0"/>
          <w:numId w:val="13"/>
        </w:numPr>
        <w:rPr>
          <w:szCs w:val="24"/>
        </w:rPr>
      </w:pPr>
      <w:r w:rsidRPr="00D4708E">
        <w:rPr>
          <w:szCs w:val="24"/>
        </w:rPr>
        <w:t>&lt;option&gt;</w:t>
      </w:r>
    </w:p>
    <w:p w:rsidR="00D4708E" w:rsidRPr="00D4708E" w:rsidRDefault="00D4708E" w:rsidP="00D4708E">
      <w:pPr>
        <w:numPr>
          <w:ilvl w:val="0"/>
          <w:numId w:val="13"/>
        </w:numPr>
        <w:rPr>
          <w:szCs w:val="24"/>
        </w:rPr>
      </w:pPr>
      <w:r w:rsidRPr="00D4708E">
        <w:rPr>
          <w:szCs w:val="24"/>
        </w:rPr>
        <w:t>&lt;</w:t>
      </w:r>
      <w:proofErr w:type="spellStart"/>
      <w:r w:rsidRPr="00D4708E">
        <w:rPr>
          <w:szCs w:val="24"/>
        </w:rPr>
        <w:t>optgroup</w:t>
      </w:r>
      <w:proofErr w:type="spellEnd"/>
      <w:r w:rsidRPr="00D4708E">
        <w:rPr>
          <w:szCs w:val="24"/>
        </w:rPr>
        <w:t>&gt;</w:t>
      </w:r>
    </w:p>
    <w:p w:rsidR="00D4708E" w:rsidRDefault="00D05AFB" w:rsidP="00D05AFB">
      <w:pPr>
        <w:rPr>
          <w:b/>
          <w:bCs/>
          <w:szCs w:val="24"/>
        </w:rPr>
      </w:pPr>
      <w:r>
        <w:rPr>
          <w:b/>
          <w:bCs/>
          <w:szCs w:val="24"/>
        </w:rPr>
        <w:t>1.&lt;</w:t>
      </w:r>
      <w:proofErr w:type="spellStart"/>
      <w:r>
        <w:rPr>
          <w:b/>
          <w:bCs/>
          <w:szCs w:val="24"/>
        </w:rPr>
        <w:t>fieldset</w:t>
      </w:r>
      <w:proofErr w:type="spellEnd"/>
      <w:r>
        <w:rPr>
          <w:b/>
          <w:bCs/>
          <w:szCs w:val="24"/>
        </w:rPr>
        <w:t>&gt; and &lt;legend&gt; elements:</w:t>
      </w:r>
      <w:r w:rsidR="002E491B">
        <w:rPr>
          <w:b/>
          <w:bCs/>
          <w:szCs w:val="24"/>
        </w:rPr>
        <w:t xml:space="preserve"> make the form in the box on edge written Personalia</w:t>
      </w:r>
    </w:p>
    <w:p w:rsidR="00D05AFB" w:rsidRPr="00D05AFB" w:rsidRDefault="00D05AFB" w:rsidP="00D05AFB">
      <w:pPr>
        <w:pStyle w:val="ListParagraph"/>
        <w:numPr>
          <w:ilvl w:val="0"/>
          <w:numId w:val="12"/>
        </w:numPr>
        <w:rPr>
          <w:szCs w:val="24"/>
        </w:rPr>
      </w:pPr>
      <w:r w:rsidRPr="00D05AFB">
        <w:rPr>
          <w:szCs w:val="24"/>
        </w:rPr>
        <w:t>The &lt;</w:t>
      </w:r>
      <w:proofErr w:type="spellStart"/>
      <w:r w:rsidRPr="00D05AFB">
        <w:rPr>
          <w:szCs w:val="24"/>
        </w:rPr>
        <w:t>fieldset</w:t>
      </w:r>
      <w:proofErr w:type="spellEnd"/>
      <w:r w:rsidRPr="00D05AFB">
        <w:rPr>
          <w:szCs w:val="24"/>
        </w:rPr>
        <w:t>&gt; element is used to group related data in a form.</w:t>
      </w:r>
    </w:p>
    <w:p w:rsidR="00D05AFB" w:rsidRPr="00D05AFB" w:rsidRDefault="00D05AFB" w:rsidP="00D05AFB">
      <w:pPr>
        <w:pStyle w:val="ListParagraph"/>
        <w:numPr>
          <w:ilvl w:val="0"/>
          <w:numId w:val="12"/>
        </w:numPr>
        <w:rPr>
          <w:szCs w:val="24"/>
        </w:rPr>
      </w:pPr>
      <w:r w:rsidRPr="00D05AFB">
        <w:rPr>
          <w:szCs w:val="24"/>
        </w:rPr>
        <w:t>The &lt;legend&gt; element defines a caption for the &lt;</w:t>
      </w:r>
      <w:proofErr w:type="spellStart"/>
      <w:r w:rsidRPr="00D05AFB">
        <w:rPr>
          <w:szCs w:val="24"/>
        </w:rPr>
        <w:t>fieldset</w:t>
      </w:r>
      <w:proofErr w:type="spellEnd"/>
      <w:r w:rsidRPr="00D05AFB">
        <w:rPr>
          <w:szCs w:val="24"/>
        </w:rPr>
        <w:t>&gt; element.</w:t>
      </w:r>
    </w:p>
    <w:p w:rsidR="00D05AFB" w:rsidRDefault="00D05AFB" w:rsidP="00D05AFB">
      <w:pPr>
        <w:rPr>
          <w:szCs w:val="24"/>
        </w:rPr>
      </w:pPr>
      <w:r>
        <w:rPr>
          <w:szCs w:val="24"/>
        </w:rPr>
        <w:t>Example:</w:t>
      </w:r>
    </w:p>
    <w:p w:rsidR="00D05AFB" w:rsidRDefault="00D05AFB" w:rsidP="00D05AFB">
      <w:pPr>
        <w:rPr>
          <w:szCs w:val="24"/>
        </w:rPr>
      </w:pPr>
      <w:r w:rsidRPr="00D05AFB">
        <w:rPr>
          <w:szCs w:val="24"/>
        </w:rPr>
        <w:t>&lt;form action="/</w:t>
      </w:r>
      <w:proofErr w:type="spellStart"/>
      <w:r w:rsidRPr="00D05AFB">
        <w:rPr>
          <w:szCs w:val="24"/>
        </w:rPr>
        <w:t>action_page.php</w:t>
      </w:r>
      <w:proofErr w:type="spellEnd"/>
      <w:r w:rsidRPr="00D05AFB">
        <w:rPr>
          <w:szCs w:val="24"/>
        </w:rPr>
        <w:t>"</w:t>
      </w:r>
      <w:r>
        <w:rPr>
          <w:szCs w:val="24"/>
        </w:rPr>
        <w:t xml:space="preserve"> target=”_blank”</w:t>
      </w:r>
      <w:r w:rsidRPr="00D05AFB">
        <w:rPr>
          <w:szCs w:val="24"/>
        </w:rPr>
        <w:t>&gt;</w:t>
      </w:r>
      <w:r w:rsidRPr="00D05AFB">
        <w:rPr>
          <w:szCs w:val="24"/>
        </w:rPr>
        <w:br/>
        <w:t>  &lt;</w:t>
      </w:r>
      <w:proofErr w:type="spellStart"/>
      <w:r w:rsidRPr="00D05AFB">
        <w:rPr>
          <w:szCs w:val="24"/>
        </w:rPr>
        <w:t>fieldset</w:t>
      </w:r>
      <w:proofErr w:type="spellEnd"/>
      <w:r w:rsidRPr="00D05AFB">
        <w:rPr>
          <w:szCs w:val="24"/>
        </w:rPr>
        <w:t>&gt;</w:t>
      </w:r>
      <w:r w:rsidRPr="00D05AFB">
        <w:rPr>
          <w:szCs w:val="24"/>
        </w:rPr>
        <w:br/>
        <w:t>    &lt;legend&gt;Personalia:&lt;/legend&gt;</w:t>
      </w:r>
      <w:r w:rsidRPr="00D05AFB">
        <w:rPr>
          <w:szCs w:val="24"/>
        </w:rPr>
        <w:br/>
        <w:t>    &lt;label for="</w:t>
      </w:r>
      <w:proofErr w:type="spellStart"/>
      <w:r w:rsidRPr="00D05AFB">
        <w:rPr>
          <w:szCs w:val="24"/>
        </w:rPr>
        <w:t>fname</w:t>
      </w:r>
      <w:proofErr w:type="spellEnd"/>
      <w:r w:rsidRPr="00D05AFB">
        <w:rPr>
          <w:szCs w:val="24"/>
        </w:rPr>
        <w:t>"&gt;First name:&lt;/label&gt;&lt;</w:t>
      </w:r>
      <w:proofErr w:type="spellStart"/>
      <w:r w:rsidRPr="00D05AFB">
        <w:rPr>
          <w:szCs w:val="24"/>
        </w:rPr>
        <w:t>br</w:t>
      </w:r>
      <w:proofErr w:type="spellEnd"/>
      <w:r w:rsidRPr="00D05AFB">
        <w:rPr>
          <w:szCs w:val="24"/>
        </w:rPr>
        <w:t>&gt;</w:t>
      </w:r>
      <w:r w:rsidRPr="00D05AFB">
        <w:rPr>
          <w:szCs w:val="24"/>
        </w:rPr>
        <w:br/>
        <w:t>    &lt;input type="text" id="</w:t>
      </w:r>
      <w:proofErr w:type="spellStart"/>
      <w:r w:rsidRPr="00D05AFB">
        <w:rPr>
          <w:szCs w:val="24"/>
        </w:rPr>
        <w:t>fname</w:t>
      </w:r>
      <w:proofErr w:type="spellEnd"/>
      <w:r w:rsidRPr="00D05AFB">
        <w:rPr>
          <w:szCs w:val="24"/>
        </w:rPr>
        <w:t>" name="</w:t>
      </w:r>
      <w:proofErr w:type="spellStart"/>
      <w:r w:rsidRPr="00D05AFB">
        <w:rPr>
          <w:szCs w:val="24"/>
        </w:rPr>
        <w:t>fname</w:t>
      </w:r>
      <w:proofErr w:type="spellEnd"/>
      <w:r w:rsidRPr="00D05AFB">
        <w:rPr>
          <w:szCs w:val="24"/>
        </w:rPr>
        <w:t>" value="John"&gt;&lt;</w:t>
      </w:r>
      <w:proofErr w:type="spellStart"/>
      <w:r w:rsidRPr="00D05AFB">
        <w:rPr>
          <w:szCs w:val="24"/>
        </w:rPr>
        <w:t>br</w:t>
      </w:r>
      <w:proofErr w:type="spellEnd"/>
      <w:r w:rsidRPr="00D05AFB">
        <w:rPr>
          <w:szCs w:val="24"/>
        </w:rPr>
        <w:t>&gt;</w:t>
      </w:r>
      <w:r w:rsidRPr="00D05AFB">
        <w:rPr>
          <w:szCs w:val="24"/>
        </w:rPr>
        <w:br/>
        <w:t>    &lt;label for="</w:t>
      </w:r>
      <w:proofErr w:type="spellStart"/>
      <w:r w:rsidRPr="00D05AFB">
        <w:rPr>
          <w:szCs w:val="24"/>
        </w:rPr>
        <w:t>lname</w:t>
      </w:r>
      <w:proofErr w:type="spellEnd"/>
      <w:r w:rsidRPr="00D05AFB">
        <w:rPr>
          <w:szCs w:val="24"/>
        </w:rPr>
        <w:t>"&gt;Last name:&lt;/label&gt;&lt;</w:t>
      </w:r>
      <w:proofErr w:type="spellStart"/>
      <w:r w:rsidRPr="00D05AFB">
        <w:rPr>
          <w:szCs w:val="24"/>
        </w:rPr>
        <w:t>br</w:t>
      </w:r>
      <w:proofErr w:type="spellEnd"/>
      <w:r w:rsidRPr="00D05AFB">
        <w:rPr>
          <w:szCs w:val="24"/>
        </w:rPr>
        <w:t>&gt;</w:t>
      </w:r>
      <w:r w:rsidRPr="00D05AFB">
        <w:rPr>
          <w:szCs w:val="24"/>
        </w:rPr>
        <w:br/>
        <w:t>    &lt;input type="text" id="lname" name="lname" value="Doe"&gt;&lt;br&gt;&lt;br&gt;</w:t>
      </w:r>
      <w:r w:rsidRPr="00D05AFB">
        <w:rPr>
          <w:szCs w:val="24"/>
        </w:rPr>
        <w:br/>
        <w:t>    &lt;input type="submit" value="Submit"&gt;</w:t>
      </w:r>
      <w:r w:rsidRPr="00D05AFB">
        <w:rPr>
          <w:szCs w:val="24"/>
        </w:rPr>
        <w:br/>
      </w:r>
      <w:r w:rsidRPr="00D05AFB">
        <w:rPr>
          <w:szCs w:val="24"/>
        </w:rPr>
        <w:lastRenderedPageBreak/>
        <w:t>  &lt;/</w:t>
      </w:r>
      <w:proofErr w:type="spellStart"/>
      <w:r w:rsidRPr="00D05AFB">
        <w:rPr>
          <w:szCs w:val="24"/>
        </w:rPr>
        <w:t>fieldset</w:t>
      </w:r>
      <w:proofErr w:type="spellEnd"/>
      <w:r w:rsidRPr="00D05AFB">
        <w:rPr>
          <w:szCs w:val="24"/>
        </w:rPr>
        <w:t>&gt;</w:t>
      </w:r>
      <w:r w:rsidRPr="00D05AFB">
        <w:rPr>
          <w:szCs w:val="24"/>
        </w:rPr>
        <w:br/>
        <w:t>&lt;/form&gt;</w:t>
      </w:r>
    </w:p>
    <w:p w:rsidR="00D05AFB" w:rsidRDefault="00D05AFB" w:rsidP="00D05AFB">
      <w:pPr>
        <w:rPr>
          <w:szCs w:val="24"/>
        </w:rPr>
      </w:pPr>
    </w:p>
    <w:p w:rsidR="00D05AFB" w:rsidRDefault="00D05AFB" w:rsidP="00D05AFB">
      <w:pPr>
        <w:rPr>
          <w:b/>
          <w:bCs/>
          <w:szCs w:val="24"/>
        </w:rPr>
      </w:pPr>
      <w:r>
        <w:rPr>
          <w:b/>
          <w:bCs/>
          <w:szCs w:val="24"/>
        </w:rPr>
        <w:t>2.&lt;</w:t>
      </w:r>
      <w:proofErr w:type="spellStart"/>
      <w:r>
        <w:rPr>
          <w:b/>
          <w:bCs/>
          <w:szCs w:val="24"/>
        </w:rPr>
        <w:t>datalist</w:t>
      </w:r>
      <w:proofErr w:type="spellEnd"/>
      <w:r>
        <w:rPr>
          <w:b/>
          <w:bCs/>
          <w:szCs w:val="24"/>
        </w:rPr>
        <w:t>&gt;:</w:t>
      </w:r>
    </w:p>
    <w:p w:rsidR="00D05AFB" w:rsidRDefault="00D05AFB" w:rsidP="00D05AFB">
      <w:pPr>
        <w:rPr>
          <w:szCs w:val="24"/>
        </w:rPr>
      </w:pPr>
      <w:r w:rsidRPr="00D05AFB">
        <w:rPr>
          <w:szCs w:val="24"/>
        </w:rPr>
        <w:t>The &lt;</w:t>
      </w:r>
      <w:proofErr w:type="spellStart"/>
      <w:r w:rsidRPr="00D05AFB">
        <w:rPr>
          <w:szCs w:val="24"/>
        </w:rPr>
        <w:t>datalist</w:t>
      </w:r>
      <w:proofErr w:type="spellEnd"/>
      <w:r w:rsidRPr="00D05AFB">
        <w:rPr>
          <w:szCs w:val="24"/>
        </w:rPr>
        <w:t>&gt; element specifies a list of pre-defined options for an &lt;input&gt; element.</w:t>
      </w:r>
    </w:p>
    <w:p w:rsidR="00D05AFB" w:rsidRDefault="00D05AFB" w:rsidP="00D05AFB">
      <w:pPr>
        <w:rPr>
          <w:szCs w:val="24"/>
        </w:rPr>
      </w:pPr>
      <w:r>
        <w:rPr>
          <w:szCs w:val="24"/>
        </w:rPr>
        <w:t>Example: Dropdown</w:t>
      </w:r>
    </w:p>
    <w:p w:rsidR="00D05AFB" w:rsidRDefault="00D05AFB" w:rsidP="00D05AFB">
      <w:pPr>
        <w:rPr>
          <w:szCs w:val="24"/>
        </w:rPr>
      </w:pPr>
      <w:r w:rsidRPr="00D05AFB">
        <w:rPr>
          <w:szCs w:val="24"/>
        </w:rPr>
        <w:t>&lt;form action="/</w:t>
      </w:r>
      <w:proofErr w:type="spellStart"/>
      <w:r w:rsidRPr="00D05AFB">
        <w:rPr>
          <w:szCs w:val="24"/>
        </w:rPr>
        <w:t>action_page.php</w:t>
      </w:r>
      <w:proofErr w:type="spellEnd"/>
      <w:r w:rsidRPr="00D05AFB">
        <w:rPr>
          <w:szCs w:val="24"/>
        </w:rPr>
        <w:t>"&gt;</w:t>
      </w:r>
      <w:r w:rsidRPr="00D05AFB">
        <w:rPr>
          <w:szCs w:val="24"/>
        </w:rPr>
        <w:br/>
        <w:t>  &lt;input list="browsers"&gt;</w:t>
      </w:r>
      <w:r w:rsidRPr="00D05AFB">
        <w:rPr>
          <w:szCs w:val="24"/>
        </w:rPr>
        <w:br/>
        <w:t>  &lt;</w:t>
      </w:r>
      <w:proofErr w:type="spellStart"/>
      <w:r w:rsidRPr="00D05AFB">
        <w:rPr>
          <w:szCs w:val="24"/>
        </w:rPr>
        <w:t>datalist</w:t>
      </w:r>
      <w:proofErr w:type="spellEnd"/>
      <w:r w:rsidRPr="00D05AFB">
        <w:rPr>
          <w:szCs w:val="24"/>
        </w:rPr>
        <w:t> id="browsers"&gt;</w:t>
      </w:r>
      <w:r w:rsidRPr="00D05AFB">
        <w:rPr>
          <w:szCs w:val="24"/>
        </w:rPr>
        <w:br/>
        <w:t>    &lt;option value="Edge"&gt;</w:t>
      </w:r>
      <w:r w:rsidRPr="00D05AFB">
        <w:rPr>
          <w:szCs w:val="24"/>
        </w:rPr>
        <w:br/>
        <w:t>    &lt;option value="Firefox"&gt;</w:t>
      </w:r>
      <w:r w:rsidRPr="00D05AFB">
        <w:rPr>
          <w:szCs w:val="24"/>
        </w:rPr>
        <w:br/>
        <w:t>    &lt;option value="Chrome"&gt;</w:t>
      </w:r>
      <w:r w:rsidRPr="00D05AFB">
        <w:rPr>
          <w:szCs w:val="24"/>
        </w:rPr>
        <w:br/>
        <w:t>    &lt;option value="Opera"&gt;</w:t>
      </w:r>
      <w:r w:rsidRPr="00D05AFB">
        <w:rPr>
          <w:szCs w:val="24"/>
        </w:rPr>
        <w:br/>
        <w:t>    &lt;option value="Safari"&gt;</w:t>
      </w:r>
      <w:r w:rsidRPr="00D05AFB">
        <w:rPr>
          <w:szCs w:val="24"/>
        </w:rPr>
        <w:br/>
        <w:t>  &lt;/</w:t>
      </w:r>
      <w:proofErr w:type="spellStart"/>
      <w:r w:rsidRPr="00D05AFB">
        <w:rPr>
          <w:szCs w:val="24"/>
        </w:rPr>
        <w:t>datalist</w:t>
      </w:r>
      <w:proofErr w:type="spellEnd"/>
      <w:r w:rsidRPr="00D05AFB">
        <w:rPr>
          <w:szCs w:val="24"/>
        </w:rPr>
        <w:t>&gt;</w:t>
      </w:r>
      <w:r w:rsidRPr="00D05AFB">
        <w:rPr>
          <w:szCs w:val="24"/>
        </w:rPr>
        <w:br/>
        <w:t>&lt;/form&gt;</w:t>
      </w:r>
    </w:p>
    <w:p w:rsidR="00D05AFB" w:rsidRDefault="00D05AFB" w:rsidP="00D05AFB">
      <w:pPr>
        <w:rPr>
          <w:szCs w:val="24"/>
        </w:rPr>
      </w:pPr>
    </w:p>
    <w:p w:rsidR="00D05AFB" w:rsidRDefault="00D05AFB" w:rsidP="00D05AFB">
      <w:pPr>
        <w:rPr>
          <w:szCs w:val="24"/>
        </w:rPr>
      </w:pPr>
    </w:p>
    <w:p w:rsidR="00D05AFB" w:rsidRDefault="00D05AFB" w:rsidP="00D05AFB">
      <w:pPr>
        <w:rPr>
          <w:szCs w:val="24"/>
        </w:rPr>
      </w:pPr>
    </w:p>
    <w:p w:rsidR="00D05AFB" w:rsidRDefault="00D05AFB" w:rsidP="00D05AFB">
      <w:pPr>
        <w:rPr>
          <w:szCs w:val="24"/>
        </w:rPr>
      </w:pPr>
    </w:p>
    <w:p w:rsidR="00D05AFB" w:rsidRPr="00D05AFB" w:rsidRDefault="00D05AFB" w:rsidP="00D05AFB">
      <w:pPr>
        <w:rPr>
          <w:b/>
          <w:bCs/>
          <w:szCs w:val="24"/>
        </w:rPr>
      </w:pPr>
      <w:r w:rsidRPr="00D05AFB">
        <w:rPr>
          <w:b/>
          <w:bCs/>
          <w:szCs w:val="24"/>
        </w:rPr>
        <w:t>HTML Input Types</w:t>
      </w:r>
    </w:p>
    <w:p w:rsidR="00D05AFB" w:rsidRPr="00D05AFB" w:rsidRDefault="00D05AFB" w:rsidP="00D05AFB">
      <w:pPr>
        <w:rPr>
          <w:szCs w:val="24"/>
        </w:rPr>
      </w:pPr>
      <w:r w:rsidRPr="00D05AFB">
        <w:rPr>
          <w:szCs w:val="24"/>
        </w:rPr>
        <w:t>Here are the different input types you can use in HTML:</w:t>
      </w:r>
    </w:p>
    <w:p w:rsidR="00D05AFB" w:rsidRPr="00D05AFB" w:rsidRDefault="00D05AFB" w:rsidP="00D05AFB">
      <w:pPr>
        <w:numPr>
          <w:ilvl w:val="0"/>
          <w:numId w:val="14"/>
        </w:numPr>
        <w:rPr>
          <w:szCs w:val="24"/>
        </w:rPr>
      </w:pPr>
      <w:r w:rsidRPr="00D05AFB">
        <w:rPr>
          <w:szCs w:val="24"/>
        </w:rPr>
        <w:t>&lt;input type="button"&gt;</w:t>
      </w:r>
    </w:p>
    <w:p w:rsidR="00D05AFB" w:rsidRPr="00D05AFB" w:rsidRDefault="00D05AFB" w:rsidP="00D05AFB">
      <w:pPr>
        <w:numPr>
          <w:ilvl w:val="0"/>
          <w:numId w:val="14"/>
        </w:numPr>
        <w:rPr>
          <w:szCs w:val="24"/>
        </w:rPr>
      </w:pPr>
      <w:r w:rsidRPr="00D05AFB">
        <w:rPr>
          <w:szCs w:val="24"/>
        </w:rPr>
        <w:t>&lt;input type="checkbox"&gt;</w:t>
      </w:r>
    </w:p>
    <w:p w:rsidR="00D05AFB" w:rsidRPr="00D05AFB" w:rsidRDefault="00D05AFB" w:rsidP="00D05AFB">
      <w:pPr>
        <w:numPr>
          <w:ilvl w:val="0"/>
          <w:numId w:val="14"/>
        </w:numPr>
        <w:rPr>
          <w:szCs w:val="24"/>
        </w:rPr>
      </w:pPr>
      <w:r w:rsidRPr="00D05AFB">
        <w:rPr>
          <w:szCs w:val="24"/>
        </w:rPr>
        <w:t>&lt;input type="color"&gt;</w:t>
      </w:r>
    </w:p>
    <w:p w:rsidR="00D05AFB" w:rsidRPr="00D05AFB" w:rsidRDefault="00D05AFB" w:rsidP="00D05AFB">
      <w:pPr>
        <w:numPr>
          <w:ilvl w:val="0"/>
          <w:numId w:val="14"/>
        </w:numPr>
        <w:rPr>
          <w:szCs w:val="24"/>
        </w:rPr>
      </w:pPr>
      <w:r w:rsidRPr="00D05AFB">
        <w:rPr>
          <w:szCs w:val="24"/>
        </w:rPr>
        <w:t>&lt;input type="date"&gt;</w:t>
      </w:r>
    </w:p>
    <w:p w:rsidR="00D05AFB" w:rsidRPr="00D05AFB" w:rsidRDefault="00D05AFB" w:rsidP="00D05AFB">
      <w:pPr>
        <w:numPr>
          <w:ilvl w:val="0"/>
          <w:numId w:val="14"/>
        </w:numPr>
        <w:rPr>
          <w:szCs w:val="24"/>
        </w:rPr>
      </w:pPr>
      <w:r w:rsidRPr="00D05AFB">
        <w:rPr>
          <w:szCs w:val="24"/>
        </w:rPr>
        <w:t>&lt;input type="datetime-local"&gt;</w:t>
      </w:r>
    </w:p>
    <w:p w:rsidR="00D05AFB" w:rsidRPr="00D05AFB" w:rsidRDefault="00D05AFB" w:rsidP="00D05AFB">
      <w:pPr>
        <w:numPr>
          <w:ilvl w:val="0"/>
          <w:numId w:val="14"/>
        </w:numPr>
        <w:rPr>
          <w:szCs w:val="24"/>
        </w:rPr>
      </w:pPr>
      <w:r w:rsidRPr="00D05AFB">
        <w:rPr>
          <w:szCs w:val="24"/>
        </w:rPr>
        <w:t>&lt;input type="email"&gt;</w:t>
      </w:r>
    </w:p>
    <w:p w:rsidR="00D05AFB" w:rsidRPr="00D05AFB" w:rsidRDefault="00D05AFB" w:rsidP="00D05AFB">
      <w:pPr>
        <w:numPr>
          <w:ilvl w:val="0"/>
          <w:numId w:val="14"/>
        </w:numPr>
        <w:rPr>
          <w:szCs w:val="24"/>
        </w:rPr>
      </w:pPr>
      <w:r w:rsidRPr="00D05AFB">
        <w:rPr>
          <w:szCs w:val="24"/>
        </w:rPr>
        <w:t>&lt;input type="file"&gt;</w:t>
      </w:r>
    </w:p>
    <w:p w:rsidR="00D05AFB" w:rsidRPr="00D05AFB" w:rsidRDefault="00D05AFB" w:rsidP="00D05AFB">
      <w:pPr>
        <w:numPr>
          <w:ilvl w:val="0"/>
          <w:numId w:val="14"/>
        </w:numPr>
        <w:rPr>
          <w:szCs w:val="24"/>
        </w:rPr>
      </w:pPr>
      <w:r w:rsidRPr="00D05AFB">
        <w:rPr>
          <w:szCs w:val="24"/>
        </w:rPr>
        <w:lastRenderedPageBreak/>
        <w:t>&lt;input type="hidden"&gt;</w:t>
      </w:r>
    </w:p>
    <w:p w:rsidR="00D05AFB" w:rsidRPr="00D05AFB" w:rsidRDefault="00D05AFB" w:rsidP="00D05AFB">
      <w:pPr>
        <w:numPr>
          <w:ilvl w:val="0"/>
          <w:numId w:val="14"/>
        </w:numPr>
        <w:rPr>
          <w:szCs w:val="24"/>
        </w:rPr>
      </w:pPr>
      <w:r w:rsidRPr="00D05AFB">
        <w:rPr>
          <w:szCs w:val="24"/>
        </w:rPr>
        <w:t>&lt;input type="image"&gt;</w:t>
      </w:r>
    </w:p>
    <w:p w:rsidR="00D05AFB" w:rsidRPr="00D05AFB" w:rsidRDefault="00D05AFB" w:rsidP="00D05AFB">
      <w:pPr>
        <w:numPr>
          <w:ilvl w:val="0"/>
          <w:numId w:val="14"/>
        </w:numPr>
        <w:rPr>
          <w:szCs w:val="24"/>
        </w:rPr>
      </w:pPr>
      <w:r w:rsidRPr="00D05AFB">
        <w:rPr>
          <w:szCs w:val="24"/>
        </w:rPr>
        <w:t>&lt;input type="month"&gt;</w:t>
      </w:r>
    </w:p>
    <w:p w:rsidR="00D05AFB" w:rsidRPr="00D05AFB" w:rsidRDefault="00D05AFB" w:rsidP="00D05AFB">
      <w:pPr>
        <w:numPr>
          <w:ilvl w:val="0"/>
          <w:numId w:val="14"/>
        </w:numPr>
        <w:rPr>
          <w:szCs w:val="24"/>
        </w:rPr>
      </w:pPr>
      <w:r w:rsidRPr="00D05AFB">
        <w:rPr>
          <w:szCs w:val="24"/>
        </w:rPr>
        <w:t>&lt;input type="number"&gt;</w:t>
      </w:r>
    </w:p>
    <w:p w:rsidR="00D05AFB" w:rsidRPr="00D05AFB" w:rsidRDefault="00D05AFB" w:rsidP="00D05AFB">
      <w:pPr>
        <w:numPr>
          <w:ilvl w:val="0"/>
          <w:numId w:val="14"/>
        </w:numPr>
        <w:rPr>
          <w:szCs w:val="24"/>
        </w:rPr>
      </w:pPr>
      <w:r w:rsidRPr="00D05AFB">
        <w:rPr>
          <w:szCs w:val="24"/>
        </w:rPr>
        <w:t>&lt;input type="password"&gt;</w:t>
      </w:r>
    </w:p>
    <w:p w:rsidR="00D05AFB" w:rsidRPr="00D05AFB" w:rsidRDefault="00D05AFB" w:rsidP="00D05AFB">
      <w:pPr>
        <w:numPr>
          <w:ilvl w:val="0"/>
          <w:numId w:val="14"/>
        </w:numPr>
        <w:rPr>
          <w:szCs w:val="24"/>
        </w:rPr>
      </w:pPr>
      <w:r w:rsidRPr="00D05AFB">
        <w:rPr>
          <w:szCs w:val="24"/>
        </w:rPr>
        <w:t>&lt;input type="radio"&gt;</w:t>
      </w:r>
    </w:p>
    <w:p w:rsidR="00D05AFB" w:rsidRPr="00D05AFB" w:rsidRDefault="00D05AFB" w:rsidP="00D05AFB">
      <w:pPr>
        <w:numPr>
          <w:ilvl w:val="0"/>
          <w:numId w:val="14"/>
        </w:numPr>
        <w:rPr>
          <w:szCs w:val="24"/>
        </w:rPr>
      </w:pPr>
      <w:r w:rsidRPr="00D05AFB">
        <w:rPr>
          <w:szCs w:val="24"/>
        </w:rPr>
        <w:t>&lt;input type="range"&gt;</w:t>
      </w:r>
    </w:p>
    <w:p w:rsidR="00D05AFB" w:rsidRPr="00D05AFB" w:rsidRDefault="00D05AFB" w:rsidP="00D05AFB">
      <w:pPr>
        <w:numPr>
          <w:ilvl w:val="0"/>
          <w:numId w:val="14"/>
        </w:numPr>
        <w:rPr>
          <w:szCs w:val="24"/>
        </w:rPr>
      </w:pPr>
      <w:r w:rsidRPr="00D05AFB">
        <w:rPr>
          <w:szCs w:val="24"/>
        </w:rPr>
        <w:t>&lt;input type="reset"&gt;</w:t>
      </w:r>
    </w:p>
    <w:p w:rsidR="00D05AFB" w:rsidRPr="00D05AFB" w:rsidRDefault="00D05AFB" w:rsidP="00D05AFB">
      <w:pPr>
        <w:numPr>
          <w:ilvl w:val="0"/>
          <w:numId w:val="14"/>
        </w:numPr>
        <w:rPr>
          <w:szCs w:val="24"/>
        </w:rPr>
      </w:pPr>
      <w:r w:rsidRPr="00D05AFB">
        <w:rPr>
          <w:szCs w:val="24"/>
        </w:rPr>
        <w:t>&lt;input type="search"&gt;</w:t>
      </w:r>
    </w:p>
    <w:p w:rsidR="00D05AFB" w:rsidRPr="00D05AFB" w:rsidRDefault="00D05AFB" w:rsidP="00D05AFB">
      <w:pPr>
        <w:numPr>
          <w:ilvl w:val="0"/>
          <w:numId w:val="14"/>
        </w:numPr>
        <w:rPr>
          <w:szCs w:val="24"/>
        </w:rPr>
      </w:pPr>
      <w:r w:rsidRPr="00D05AFB">
        <w:rPr>
          <w:szCs w:val="24"/>
        </w:rPr>
        <w:t>&lt;input type="submit"&gt;</w:t>
      </w:r>
    </w:p>
    <w:p w:rsidR="00D05AFB" w:rsidRPr="00D05AFB" w:rsidRDefault="00D05AFB" w:rsidP="00D05AFB">
      <w:pPr>
        <w:numPr>
          <w:ilvl w:val="0"/>
          <w:numId w:val="14"/>
        </w:numPr>
        <w:rPr>
          <w:szCs w:val="24"/>
        </w:rPr>
      </w:pPr>
      <w:r w:rsidRPr="00D05AFB">
        <w:rPr>
          <w:szCs w:val="24"/>
        </w:rPr>
        <w:t>&lt;input type="</w:t>
      </w:r>
      <w:proofErr w:type="spellStart"/>
      <w:r w:rsidRPr="00D05AFB">
        <w:rPr>
          <w:szCs w:val="24"/>
        </w:rPr>
        <w:t>tel</w:t>
      </w:r>
      <w:proofErr w:type="spellEnd"/>
      <w:r w:rsidRPr="00D05AFB">
        <w:rPr>
          <w:szCs w:val="24"/>
        </w:rPr>
        <w:t>"&gt;</w:t>
      </w:r>
    </w:p>
    <w:p w:rsidR="00D05AFB" w:rsidRPr="00D05AFB" w:rsidRDefault="00D05AFB" w:rsidP="00D05AFB">
      <w:pPr>
        <w:numPr>
          <w:ilvl w:val="0"/>
          <w:numId w:val="14"/>
        </w:numPr>
        <w:rPr>
          <w:szCs w:val="24"/>
        </w:rPr>
      </w:pPr>
      <w:r w:rsidRPr="00D05AFB">
        <w:rPr>
          <w:szCs w:val="24"/>
        </w:rPr>
        <w:t>&lt;input type="text"&gt;</w:t>
      </w:r>
    </w:p>
    <w:p w:rsidR="00D05AFB" w:rsidRPr="00D05AFB" w:rsidRDefault="00D05AFB" w:rsidP="00D05AFB">
      <w:pPr>
        <w:numPr>
          <w:ilvl w:val="0"/>
          <w:numId w:val="14"/>
        </w:numPr>
        <w:rPr>
          <w:szCs w:val="24"/>
        </w:rPr>
      </w:pPr>
      <w:r w:rsidRPr="00D05AFB">
        <w:rPr>
          <w:szCs w:val="24"/>
        </w:rPr>
        <w:t>&lt;input type="time"&gt;</w:t>
      </w:r>
    </w:p>
    <w:p w:rsidR="00D05AFB" w:rsidRPr="00D05AFB" w:rsidRDefault="00D05AFB" w:rsidP="00D05AFB">
      <w:pPr>
        <w:numPr>
          <w:ilvl w:val="0"/>
          <w:numId w:val="14"/>
        </w:numPr>
        <w:rPr>
          <w:szCs w:val="24"/>
        </w:rPr>
      </w:pPr>
      <w:r w:rsidRPr="00D05AFB">
        <w:rPr>
          <w:szCs w:val="24"/>
        </w:rPr>
        <w:t>&lt;input type="</w:t>
      </w:r>
      <w:proofErr w:type="spellStart"/>
      <w:r w:rsidRPr="00D05AFB">
        <w:rPr>
          <w:szCs w:val="24"/>
        </w:rPr>
        <w:t>url</w:t>
      </w:r>
      <w:proofErr w:type="spellEnd"/>
      <w:r w:rsidRPr="00D05AFB">
        <w:rPr>
          <w:szCs w:val="24"/>
        </w:rPr>
        <w:t>"&gt;</w:t>
      </w:r>
    </w:p>
    <w:p w:rsidR="00D05AFB" w:rsidRPr="00D05AFB" w:rsidRDefault="00D05AFB" w:rsidP="00D05AFB">
      <w:pPr>
        <w:numPr>
          <w:ilvl w:val="0"/>
          <w:numId w:val="14"/>
        </w:numPr>
        <w:rPr>
          <w:szCs w:val="24"/>
        </w:rPr>
      </w:pPr>
      <w:r w:rsidRPr="00D05AFB">
        <w:rPr>
          <w:szCs w:val="24"/>
        </w:rPr>
        <w:t>&lt;input type="week"&gt;</w:t>
      </w:r>
    </w:p>
    <w:p w:rsidR="00D05AFB" w:rsidRDefault="00D05AFB" w:rsidP="00D05AFB">
      <w:pPr>
        <w:rPr>
          <w:szCs w:val="24"/>
        </w:rPr>
      </w:pPr>
    </w:p>
    <w:p w:rsidR="00D05AFB" w:rsidRDefault="00D05AFB" w:rsidP="00D05AFB">
      <w:pPr>
        <w:rPr>
          <w:szCs w:val="24"/>
        </w:rPr>
      </w:pPr>
    </w:p>
    <w:p w:rsidR="00D05AFB" w:rsidRDefault="00D05AFB" w:rsidP="00D05AFB">
      <w:pPr>
        <w:rPr>
          <w:b/>
          <w:bCs/>
          <w:szCs w:val="24"/>
        </w:rPr>
      </w:pPr>
      <w:r>
        <w:rPr>
          <w:b/>
          <w:bCs/>
          <w:szCs w:val="24"/>
        </w:rPr>
        <w:t>HTML Input Attributes:</w:t>
      </w:r>
    </w:p>
    <w:p w:rsidR="00D05AFB" w:rsidRDefault="00D05AFB" w:rsidP="00D05AFB">
      <w:pPr>
        <w:rPr>
          <w:szCs w:val="24"/>
        </w:rPr>
      </w:pPr>
      <w:r w:rsidRPr="00D05AFB">
        <w:rPr>
          <w:szCs w:val="24"/>
        </w:rPr>
        <w:t>1.</w:t>
      </w:r>
      <w:r>
        <w:rPr>
          <w:szCs w:val="24"/>
        </w:rPr>
        <w:t xml:space="preserve"> </w:t>
      </w:r>
      <w:proofErr w:type="gramStart"/>
      <w:r>
        <w:rPr>
          <w:szCs w:val="24"/>
        </w:rPr>
        <w:t>value :</w:t>
      </w:r>
      <w:proofErr w:type="gramEnd"/>
      <w:r>
        <w:rPr>
          <w:szCs w:val="24"/>
        </w:rPr>
        <w:t xml:space="preserve"> for pre-defined value</w:t>
      </w:r>
    </w:p>
    <w:p w:rsidR="00D05AFB" w:rsidRDefault="00D05AFB" w:rsidP="00D05AFB">
      <w:pPr>
        <w:rPr>
          <w:szCs w:val="24"/>
        </w:rPr>
      </w:pPr>
      <w:r>
        <w:rPr>
          <w:szCs w:val="24"/>
        </w:rPr>
        <w:t xml:space="preserve">2.readonly – </w:t>
      </w:r>
      <w:proofErr w:type="spellStart"/>
      <w:r>
        <w:rPr>
          <w:szCs w:val="24"/>
        </w:rPr>
        <w:t>can not</w:t>
      </w:r>
      <w:proofErr w:type="spellEnd"/>
      <w:r>
        <w:rPr>
          <w:szCs w:val="24"/>
        </w:rPr>
        <w:t xml:space="preserve"> modify</w:t>
      </w:r>
    </w:p>
    <w:p w:rsidR="00D05AFB" w:rsidRDefault="00D05AFB" w:rsidP="00D05AFB">
      <w:pPr>
        <w:rPr>
          <w:szCs w:val="24"/>
        </w:rPr>
      </w:pPr>
      <w:r>
        <w:rPr>
          <w:szCs w:val="24"/>
        </w:rPr>
        <w:t>3. disabled – unclickable</w:t>
      </w:r>
    </w:p>
    <w:p w:rsidR="00D05AFB" w:rsidRDefault="00D05AFB" w:rsidP="00D05AFB">
      <w:pPr>
        <w:rPr>
          <w:szCs w:val="24"/>
        </w:rPr>
      </w:pPr>
      <w:r>
        <w:rPr>
          <w:szCs w:val="24"/>
        </w:rPr>
        <w:t>4. size – no of digits it will allow to store</w:t>
      </w:r>
    </w:p>
    <w:p w:rsidR="00D05AFB" w:rsidRDefault="00D05AFB" w:rsidP="00D05AFB">
      <w:pPr>
        <w:ind w:firstLine="720"/>
        <w:rPr>
          <w:szCs w:val="24"/>
        </w:rPr>
      </w:pPr>
      <w:proofErr w:type="gramStart"/>
      <w:r>
        <w:rPr>
          <w:szCs w:val="24"/>
        </w:rPr>
        <w:t>Example :</w:t>
      </w:r>
      <w:proofErr w:type="gramEnd"/>
      <w:r>
        <w:rPr>
          <w:szCs w:val="24"/>
        </w:rPr>
        <w:t xml:space="preserve"> </w:t>
      </w:r>
      <w:r w:rsidRPr="00D05AFB">
        <w:rPr>
          <w:szCs w:val="24"/>
        </w:rPr>
        <w:t>&lt;input type="text" id="pin" name="pin" size="4"&gt;</w:t>
      </w:r>
    </w:p>
    <w:p w:rsidR="00D05AFB" w:rsidRDefault="00D05AFB" w:rsidP="00D05AFB">
      <w:pPr>
        <w:rPr>
          <w:szCs w:val="24"/>
        </w:rPr>
      </w:pPr>
      <w:r>
        <w:rPr>
          <w:szCs w:val="24"/>
        </w:rPr>
        <w:t xml:space="preserve">5. </w:t>
      </w:r>
      <w:proofErr w:type="spellStart"/>
      <w:r>
        <w:rPr>
          <w:szCs w:val="24"/>
        </w:rPr>
        <w:t>maxlength</w:t>
      </w:r>
      <w:proofErr w:type="spellEnd"/>
      <w:r>
        <w:rPr>
          <w:szCs w:val="24"/>
        </w:rPr>
        <w:t xml:space="preserve"> – no of characters allowed</w:t>
      </w:r>
      <w:r w:rsidR="002E491B">
        <w:rPr>
          <w:szCs w:val="24"/>
        </w:rPr>
        <w:t xml:space="preserve"> 1 - 9999</w:t>
      </w:r>
    </w:p>
    <w:p w:rsidR="00D05AFB" w:rsidRDefault="00D05AFB" w:rsidP="00D05AFB">
      <w:pPr>
        <w:rPr>
          <w:szCs w:val="24"/>
        </w:rPr>
      </w:pPr>
      <w:r>
        <w:rPr>
          <w:szCs w:val="24"/>
        </w:rPr>
        <w:tab/>
      </w:r>
      <w:proofErr w:type="gramStart"/>
      <w:r>
        <w:rPr>
          <w:szCs w:val="24"/>
        </w:rPr>
        <w:t>Example :</w:t>
      </w:r>
      <w:proofErr w:type="gramEnd"/>
      <w:r w:rsidRPr="00D05AFB">
        <w:rPr>
          <w:rFonts w:ascii="Consolas" w:hAnsi="Consolas"/>
          <w:color w:val="990055"/>
          <w:sz w:val="23"/>
          <w:szCs w:val="23"/>
          <w:shd w:val="clear" w:color="auto" w:fill="FFFFFF"/>
        </w:rPr>
        <w:t xml:space="preserve"> </w:t>
      </w:r>
      <w:r w:rsidRPr="00D05AFB">
        <w:rPr>
          <w:szCs w:val="24"/>
        </w:rPr>
        <w:t>input type="text" id="pin" name="pin" </w:t>
      </w:r>
      <w:proofErr w:type="spellStart"/>
      <w:r w:rsidRPr="00D05AFB">
        <w:rPr>
          <w:szCs w:val="24"/>
        </w:rPr>
        <w:t>maxlength</w:t>
      </w:r>
      <w:proofErr w:type="spellEnd"/>
      <w:r w:rsidRPr="00D05AFB">
        <w:rPr>
          <w:szCs w:val="24"/>
        </w:rPr>
        <w:t>="4" size="4"&gt;</w:t>
      </w:r>
    </w:p>
    <w:p w:rsidR="00D05AFB" w:rsidRDefault="00D05AFB" w:rsidP="00D05AFB">
      <w:pPr>
        <w:rPr>
          <w:szCs w:val="24"/>
        </w:rPr>
      </w:pPr>
      <w:r>
        <w:rPr>
          <w:szCs w:val="24"/>
        </w:rPr>
        <w:t xml:space="preserve">6. Min and </w:t>
      </w:r>
      <w:proofErr w:type="gramStart"/>
      <w:r>
        <w:rPr>
          <w:szCs w:val="24"/>
        </w:rPr>
        <w:t>Max :</w:t>
      </w:r>
      <w:proofErr w:type="gramEnd"/>
      <w:r>
        <w:rPr>
          <w:szCs w:val="24"/>
        </w:rPr>
        <w:t xml:space="preserve"> tells the minimum and maximum allowed </w:t>
      </w:r>
      <w:r w:rsidR="000C2DB4">
        <w:rPr>
          <w:szCs w:val="24"/>
        </w:rPr>
        <w:t>range of digit</w:t>
      </w:r>
    </w:p>
    <w:p w:rsidR="000C2DB4" w:rsidRDefault="000C2DB4" w:rsidP="000C2DB4">
      <w:pPr>
        <w:ind w:firstLine="720"/>
        <w:rPr>
          <w:szCs w:val="24"/>
        </w:rPr>
      </w:pPr>
      <w:r>
        <w:rPr>
          <w:szCs w:val="24"/>
        </w:rPr>
        <w:lastRenderedPageBreak/>
        <w:t>Example:</w:t>
      </w:r>
      <w:r w:rsidRPr="000C2DB4">
        <w:rPr>
          <w:rFonts w:ascii="Consolas" w:hAnsi="Consolas"/>
          <w:color w:val="990055"/>
          <w:sz w:val="23"/>
          <w:szCs w:val="23"/>
        </w:rPr>
        <w:t xml:space="preserve"> </w:t>
      </w:r>
      <w:r w:rsidRPr="000C2DB4">
        <w:rPr>
          <w:szCs w:val="24"/>
        </w:rPr>
        <w:t xml:space="preserve">label for="quantity"&gt;Quantity (between 1 and </w:t>
      </w:r>
      <w:proofErr w:type="gramStart"/>
      <w:r w:rsidRPr="000C2DB4">
        <w:rPr>
          <w:szCs w:val="24"/>
        </w:rPr>
        <w:t>5):&lt;</w:t>
      </w:r>
      <w:proofErr w:type="gramEnd"/>
      <w:r w:rsidRPr="000C2DB4">
        <w:rPr>
          <w:szCs w:val="24"/>
        </w:rPr>
        <w:t>/label&gt;</w:t>
      </w:r>
      <w:r w:rsidRPr="000C2DB4">
        <w:rPr>
          <w:szCs w:val="24"/>
        </w:rPr>
        <w:br/>
        <w:t>  </w:t>
      </w:r>
      <w:r>
        <w:rPr>
          <w:szCs w:val="24"/>
        </w:rPr>
        <w:tab/>
      </w:r>
      <w:r>
        <w:rPr>
          <w:szCs w:val="24"/>
        </w:rPr>
        <w:tab/>
        <w:t xml:space="preserve">     </w:t>
      </w:r>
      <w:r w:rsidRPr="000C2DB4">
        <w:rPr>
          <w:szCs w:val="24"/>
        </w:rPr>
        <w:t>&lt;input type="number" id="quantity" name="quantity" min="1" max="5"&gt;</w:t>
      </w:r>
    </w:p>
    <w:p w:rsidR="000C2DB4" w:rsidRDefault="000C2DB4" w:rsidP="000C2DB4">
      <w:pPr>
        <w:rPr>
          <w:szCs w:val="24"/>
        </w:rPr>
      </w:pPr>
      <w:r>
        <w:rPr>
          <w:szCs w:val="24"/>
        </w:rPr>
        <w:t xml:space="preserve">7. </w:t>
      </w:r>
      <w:proofErr w:type="gramStart"/>
      <w:r>
        <w:rPr>
          <w:szCs w:val="24"/>
        </w:rPr>
        <w:t>multiple :</w:t>
      </w:r>
      <w:proofErr w:type="gramEnd"/>
      <w:r>
        <w:rPr>
          <w:szCs w:val="24"/>
        </w:rPr>
        <w:t xml:space="preserve"> users </w:t>
      </w:r>
      <w:proofErr w:type="gramStart"/>
      <w:r>
        <w:rPr>
          <w:szCs w:val="24"/>
        </w:rPr>
        <w:t>is</w:t>
      </w:r>
      <w:proofErr w:type="gramEnd"/>
      <w:r>
        <w:rPr>
          <w:szCs w:val="24"/>
        </w:rPr>
        <w:t xml:space="preserve"> allowed to enter multiple value</w:t>
      </w:r>
    </w:p>
    <w:p w:rsidR="000C2DB4" w:rsidRDefault="000C2DB4" w:rsidP="000C2DB4">
      <w:pPr>
        <w:rPr>
          <w:szCs w:val="24"/>
        </w:rPr>
      </w:pPr>
      <w:r>
        <w:rPr>
          <w:szCs w:val="24"/>
        </w:rPr>
        <w:tab/>
      </w:r>
      <w:proofErr w:type="spellStart"/>
      <w:proofErr w:type="gramStart"/>
      <w:r>
        <w:rPr>
          <w:szCs w:val="24"/>
        </w:rPr>
        <w:t>Eaxmple</w:t>
      </w:r>
      <w:proofErr w:type="spellEnd"/>
      <w:r>
        <w:rPr>
          <w:szCs w:val="24"/>
        </w:rPr>
        <w:t xml:space="preserve"> :</w:t>
      </w:r>
      <w:proofErr w:type="gramEnd"/>
      <w:r>
        <w:rPr>
          <w:szCs w:val="24"/>
        </w:rPr>
        <w:t xml:space="preserve"> </w:t>
      </w:r>
      <w:r w:rsidRPr="000C2DB4">
        <w:rPr>
          <w:szCs w:val="24"/>
        </w:rPr>
        <w:t>&lt;input type="file" id="files" name="files" multiple&gt;</w:t>
      </w:r>
    </w:p>
    <w:p w:rsidR="000C2DB4" w:rsidRDefault="000C2DB4" w:rsidP="000C2DB4">
      <w:pPr>
        <w:rPr>
          <w:szCs w:val="24"/>
        </w:rPr>
      </w:pPr>
      <w:r>
        <w:rPr>
          <w:szCs w:val="24"/>
        </w:rPr>
        <w:t xml:space="preserve">8. </w:t>
      </w:r>
      <w:proofErr w:type="gramStart"/>
      <w:r>
        <w:rPr>
          <w:szCs w:val="24"/>
        </w:rPr>
        <w:t>pattern :</w:t>
      </w:r>
      <w:proofErr w:type="gramEnd"/>
      <w:r>
        <w:rPr>
          <w:szCs w:val="24"/>
        </w:rPr>
        <w:t xml:space="preserve"> which type of value is </w:t>
      </w:r>
      <w:proofErr w:type="gramStart"/>
      <w:r>
        <w:rPr>
          <w:szCs w:val="24"/>
        </w:rPr>
        <w:t>allowed(</w:t>
      </w:r>
      <w:proofErr w:type="gramEnd"/>
      <w:r>
        <w:rPr>
          <w:szCs w:val="24"/>
        </w:rPr>
        <w:t>only 3 characters are allowed)</w:t>
      </w:r>
    </w:p>
    <w:p w:rsidR="000C2DB4" w:rsidRDefault="000C2DB4" w:rsidP="000C2DB4">
      <w:pPr>
        <w:rPr>
          <w:szCs w:val="24"/>
        </w:rPr>
      </w:pPr>
      <w:r>
        <w:rPr>
          <w:szCs w:val="24"/>
        </w:rPr>
        <w:tab/>
      </w:r>
      <w:proofErr w:type="gramStart"/>
      <w:r>
        <w:rPr>
          <w:szCs w:val="24"/>
        </w:rPr>
        <w:t>Example :</w:t>
      </w:r>
      <w:proofErr w:type="gramEnd"/>
      <w:r>
        <w:rPr>
          <w:szCs w:val="24"/>
        </w:rPr>
        <w:t xml:space="preserve"> </w:t>
      </w:r>
      <w:r w:rsidRPr="000C2DB4">
        <w:rPr>
          <w:szCs w:val="24"/>
        </w:rPr>
        <w:t>&lt;input type="text" id="</w:t>
      </w:r>
      <w:proofErr w:type="spellStart"/>
      <w:r w:rsidRPr="000C2DB4">
        <w:rPr>
          <w:szCs w:val="24"/>
        </w:rPr>
        <w:t>country_code</w:t>
      </w:r>
      <w:proofErr w:type="spellEnd"/>
      <w:r w:rsidRPr="000C2DB4">
        <w:rPr>
          <w:szCs w:val="24"/>
        </w:rPr>
        <w:t>" name="</w:t>
      </w:r>
      <w:proofErr w:type="spellStart"/>
      <w:r w:rsidRPr="000C2DB4">
        <w:rPr>
          <w:szCs w:val="24"/>
        </w:rPr>
        <w:t>country_code</w:t>
      </w:r>
      <w:proofErr w:type="spellEnd"/>
      <w:r w:rsidRPr="000C2DB4">
        <w:rPr>
          <w:szCs w:val="24"/>
        </w:rPr>
        <w:t>"</w:t>
      </w:r>
      <w:r w:rsidRPr="000C2DB4">
        <w:rPr>
          <w:szCs w:val="24"/>
        </w:rPr>
        <w:br/>
        <w:t xml:space="preserve">  </w:t>
      </w:r>
      <w:r>
        <w:rPr>
          <w:szCs w:val="24"/>
        </w:rPr>
        <w:tab/>
      </w:r>
      <w:r>
        <w:rPr>
          <w:szCs w:val="24"/>
        </w:rPr>
        <w:tab/>
        <w:t xml:space="preserve">     </w:t>
      </w:r>
      <w:r w:rsidRPr="000C2DB4">
        <w:rPr>
          <w:szCs w:val="24"/>
        </w:rPr>
        <w:t>pattern="[A-Za-z]{3}" title="Three letter country code"&gt;</w:t>
      </w:r>
    </w:p>
    <w:p w:rsidR="000C2DB4" w:rsidRDefault="000C2DB4" w:rsidP="000C2DB4">
      <w:pPr>
        <w:rPr>
          <w:szCs w:val="24"/>
        </w:rPr>
      </w:pPr>
      <w:r>
        <w:rPr>
          <w:szCs w:val="24"/>
        </w:rPr>
        <w:t xml:space="preserve">9. </w:t>
      </w:r>
      <w:proofErr w:type="gramStart"/>
      <w:r>
        <w:rPr>
          <w:szCs w:val="24"/>
        </w:rPr>
        <w:t>autofocus :</w:t>
      </w:r>
      <w:proofErr w:type="gramEnd"/>
      <w:r>
        <w:rPr>
          <w:szCs w:val="24"/>
        </w:rPr>
        <w:t xml:space="preserve"> focus the field on page load</w:t>
      </w:r>
    </w:p>
    <w:p w:rsidR="000C2DB4" w:rsidRDefault="000C2DB4" w:rsidP="000C2DB4">
      <w:pPr>
        <w:rPr>
          <w:szCs w:val="24"/>
        </w:rPr>
      </w:pPr>
      <w:r>
        <w:rPr>
          <w:szCs w:val="24"/>
        </w:rPr>
        <w:tab/>
      </w:r>
      <w:proofErr w:type="gramStart"/>
      <w:r>
        <w:rPr>
          <w:szCs w:val="24"/>
        </w:rPr>
        <w:t>Example :</w:t>
      </w:r>
      <w:proofErr w:type="gramEnd"/>
      <w:r>
        <w:rPr>
          <w:szCs w:val="24"/>
        </w:rPr>
        <w:t xml:space="preserve"> </w:t>
      </w:r>
      <w:r w:rsidRPr="000C2DB4">
        <w:rPr>
          <w:szCs w:val="24"/>
        </w:rPr>
        <w:t>&lt;input type="text" id="</w:t>
      </w:r>
      <w:proofErr w:type="spellStart"/>
      <w:r w:rsidRPr="000C2DB4">
        <w:rPr>
          <w:szCs w:val="24"/>
        </w:rPr>
        <w:t>fname</w:t>
      </w:r>
      <w:proofErr w:type="spellEnd"/>
      <w:r w:rsidRPr="000C2DB4">
        <w:rPr>
          <w:szCs w:val="24"/>
        </w:rPr>
        <w:t>" name="</w:t>
      </w:r>
      <w:proofErr w:type="spellStart"/>
      <w:r w:rsidRPr="000C2DB4">
        <w:rPr>
          <w:szCs w:val="24"/>
        </w:rPr>
        <w:t>fname</w:t>
      </w:r>
      <w:proofErr w:type="spellEnd"/>
      <w:r w:rsidRPr="000C2DB4">
        <w:rPr>
          <w:szCs w:val="24"/>
        </w:rPr>
        <w:t>" autofocus&gt;</w:t>
      </w:r>
    </w:p>
    <w:p w:rsidR="000C2DB4" w:rsidRDefault="000C2DB4" w:rsidP="000C2DB4">
      <w:pPr>
        <w:rPr>
          <w:szCs w:val="24"/>
        </w:rPr>
      </w:pPr>
      <w:r>
        <w:rPr>
          <w:szCs w:val="24"/>
        </w:rPr>
        <w:t xml:space="preserve">10. </w:t>
      </w:r>
      <w:proofErr w:type="gramStart"/>
      <w:r>
        <w:rPr>
          <w:szCs w:val="24"/>
        </w:rPr>
        <w:t>list :</w:t>
      </w:r>
      <w:proofErr w:type="gramEnd"/>
      <w:r>
        <w:rPr>
          <w:szCs w:val="24"/>
        </w:rPr>
        <w:t xml:space="preserve"> </w:t>
      </w:r>
      <w:r w:rsidRPr="000C2DB4">
        <w:rPr>
          <w:szCs w:val="24"/>
        </w:rPr>
        <w:t>refers to a &lt;</w:t>
      </w:r>
      <w:proofErr w:type="spellStart"/>
      <w:r w:rsidRPr="000C2DB4">
        <w:rPr>
          <w:szCs w:val="24"/>
        </w:rPr>
        <w:t>datalist</w:t>
      </w:r>
      <w:proofErr w:type="spellEnd"/>
      <w:r w:rsidRPr="000C2DB4">
        <w:rPr>
          <w:szCs w:val="24"/>
        </w:rPr>
        <w:t>&gt; element that contains pre-defined options for an &lt;input&gt; element.</w:t>
      </w:r>
    </w:p>
    <w:p w:rsidR="000C2DB4" w:rsidRDefault="000C2DB4" w:rsidP="000C2DB4">
      <w:pPr>
        <w:rPr>
          <w:szCs w:val="24"/>
        </w:rPr>
      </w:pPr>
      <w:r>
        <w:rPr>
          <w:szCs w:val="24"/>
        </w:rPr>
        <w:tab/>
        <w:t xml:space="preserve">Example: </w:t>
      </w:r>
    </w:p>
    <w:p w:rsidR="000C2DB4" w:rsidRDefault="000C2DB4" w:rsidP="000C2DB4">
      <w:pPr>
        <w:ind w:left="720"/>
        <w:rPr>
          <w:szCs w:val="24"/>
        </w:rPr>
      </w:pPr>
      <w:r w:rsidRPr="000C2DB4">
        <w:rPr>
          <w:szCs w:val="24"/>
        </w:rPr>
        <w:t>&lt;form&gt;</w:t>
      </w:r>
      <w:r w:rsidRPr="000C2DB4">
        <w:rPr>
          <w:szCs w:val="24"/>
        </w:rPr>
        <w:br/>
        <w:t>  &lt;input list="browsers"&gt;</w:t>
      </w:r>
      <w:r w:rsidRPr="000C2DB4">
        <w:rPr>
          <w:szCs w:val="24"/>
        </w:rPr>
        <w:br/>
        <w:t>  &lt;</w:t>
      </w:r>
      <w:proofErr w:type="spellStart"/>
      <w:r w:rsidRPr="000C2DB4">
        <w:rPr>
          <w:szCs w:val="24"/>
        </w:rPr>
        <w:t>datalist</w:t>
      </w:r>
      <w:proofErr w:type="spellEnd"/>
      <w:r w:rsidRPr="000C2DB4">
        <w:rPr>
          <w:szCs w:val="24"/>
        </w:rPr>
        <w:t> id="browsers"&gt;</w:t>
      </w:r>
      <w:r w:rsidRPr="000C2DB4">
        <w:rPr>
          <w:szCs w:val="24"/>
        </w:rPr>
        <w:br/>
        <w:t>    &lt;option value="Edge"&gt;</w:t>
      </w:r>
      <w:r w:rsidRPr="000C2DB4">
        <w:rPr>
          <w:szCs w:val="24"/>
        </w:rPr>
        <w:br/>
        <w:t>    &lt;option value="Firefox"&gt;</w:t>
      </w:r>
      <w:r w:rsidRPr="000C2DB4">
        <w:rPr>
          <w:szCs w:val="24"/>
        </w:rPr>
        <w:br/>
        <w:t>    &lt;option value="Chrome"&gt;</w:t>
      </w:r>
      <w:r w:rsidRPr="000C2DB4">
        <w:rPr>
          <w:szCs w:val="24"/>
        </w:rPr>
        <w:br/>
        <w:t>  &lt;/</w:t>
      </w:r>
      <w:proofErr w:type="spellStart"/>
      <w:r w:rsidRPr="000C2DB4">
        <w:rPr>
          <w:szCs w:val="24"/>
        </w:rPr>
        <w:t>datalist</w:t>
      </w:r>
      <w:proofErr w:type="spellEnd"/>
      <w:r w:rsidRPr="000C2DB4">
        <w:rPr>
          <w:szCs w:val="24"/>
        </w:rPr>
        <w:t>&gt;</w:t>
      </w:r>
      <w:r w:rsidRPr="000C2DB4">
        <w:rPr>
          <w:szCs w:val="24"/>
        </w:rPr>
        <w:br/>
        <w:t>&lt;/form&gt;</w:t>
      </w:r>
    </w:p>
    <w:p w:rsidR="00CC5228" w:rsidRDefault="00CC5228" w:rsidP="00CC5228">
      <w:pPr>
        <w:rPr>
          <w:szCs w:val="24"/>
        </w:rPr>
      </w:pPr>
    </w:p>
    <w:p w:rsidR="00CC5228" w:rsidRDefault="00CC5228" w:rsidP="00CC5228">
      <w:pPr>
        <w:rPr>
          <w:b/>
          <w:bCs/>
          <w:szCs w:val="24"/>
        </w:rPr>
      </w:pPr>
      <w:r>
        <w:rPr>
          <w:b/>
          <w:bCs/>
          <w:szCs w:val="24"/>
        </w:rPr>
        <w:t>HTML Video and Audio</w:t>
      </w:r>
    </w:p>
    <w:p w:rsidR="00CC5228" w:rsidRPr="00CC5228" w:rsidRDefault="00CC5228" w:rsidP="00CC5228">
      <w:pPr>
        <w:rPr>
          <w:b/>
          <w:bCs/>
          <w:szCs w:val="24"/>
        </w:rPr>
      </w:pPr>
      <w:r w:rsidRPr="00CC5228">
        <w:rPr>
          <w:b/>
          <w:bCs/>
          <w:szCs w:val="24"/>
        </w:rPr>
        <w:t>1. &lt;video</w:t>
      </w:r>
      <w:proofErr w:type="gramStart"/>
      <w:r w:rsidRPr="00CC5228">
        <w:rPr>
          <w:b/>
          <w:bCs/>
          <w:szCs w:val="24"/>
        </w:rPr>
        <w:t>&gt; :</w:t>
      </w:r>
      <w:proofErr w:type="gramEnd"/>
    </w:p>
    <w:p w:rsidR="00CC5228" w:rsidRDefault="00CC5228" w:rsidP="00CC5228">
      <w:pPr>
        <w:rPr>
          <w:szCs w:val="24"/>
        </w:rPr>
      </w:pPr>
      <w:r>
        <w:rPr>
          <w:szCs w:val="24"/>
        </w:rPr>
        <w:tab/>
      </w:r>
      <w:r w:rsidRPr="00CC5228">
        <w:rPr>
          <w:szCs w:val="24"/>
        </w:rPr>
        <w:t>controls attribute adds video controls, like play, pause, and volume.</w:t>
      </w:r>
    </w:p>
    <w:p w:rsidR="00CC5228" w:rsidRPr="00CC5228" w:rsidRDefault="00CC5228" w:rsidP="00CC5228">
      <w:pPr>
        <w:rPr>
          <w:b/>
          <w:bCs/>
          <w:szCs w:val="24"/>
        </w:rPr>
      </w:pPr>
      <w:r w:rsidRPr="00CC5228">
        <w:rPr>
          <w:b/>
          <w:bCs/>
          <w:szCs w:val="24"/>
        </w:rPr>
        <w:t>Example:</w:t>
      </w:r>
    </w:p>
    <w:p w:rsidR="00CC5228" w:rsidRDefault="00CC5228" w:rsidP="00CC5228">
      <w:pPr>
        <w:rPr>
          <w:szCs w:val="24"/>
        </w:rPr>
      </w:pPr>
      <w:r w:rsidRPr="00CC5228">
        <w:rPr>
          <w:szCs w:val="24"/>
        </w:rPr>
        <w:t>&lt;video width="320" height="240" controls&gt;</w:t>
      </w:r>
      <w:r w:rsidRPr="00CC5228">
        <w:rPr>
          <w:szCs w:val="24"/>
        </w:rPr>
        <w:br/>
        <w:t>  &lt;source </w:t>
      </w:r>
      <w:proofErr w:type="spellStart"/>
      <w:r w:rsidRPr="00CC5228">
        <w:rPr>
          <w:szCs w:val="24"/>
        </w:rPr>
        <w:t>src</w:t>
      </w:r>
      <w:proofErr w:type="spellEnd"/>
      <w:r w:rsidRPr="00CC5228">
        <w:rPr>
          <w:szCs w:val="24"/>
        </w:rPr>
        <w:t>="movie.mp4" type="video/mp4"&gt;</w:t>
      </w:r>
      <w:r w:rsidRPr="00CC5228">
        <w:rPr>
          <w:szCs w:val="24"/>
        </w:rPr>
        <w:br/>
        <w:t>  &lt;source </w:t>
      </w:r>
      <w:proofErr w:type="spellStart"/>
      <w:r w:rsidRPr="00CC5228">
        <w:rPr>
          <w:szCs w:val="24"/>
        </w:rPr>
        <w:t>src</w:t>
      </w:r>
      <w:proofErr w:type="spellEnd"/>
      <w:r w:rsidRPr="00CC5228">
        <w:rPr>
          <w:szCs w:val="24"/>
        </w:rPr>
        <w:t>="movie.ogg" type="video/</w:t>
      </w:r>
      <w:proofErr w:type="spellStart"/>
      <w:r w:rsidRPr="00CC5228">
        <w:rPr>
          <w:szCs w:val="24"/>
        </w:rPr>
        <w:t>ogg</w:t>
      </w:r>
      <w:proofErr w:type="spellEnd"/>
      <w:r w:rsidRPr="00CC5228">
        <w:rPr>
          <w:szCs w:val="24"/>
        </w:rPr>
        <w:t>"&gt;</w:t>
      </w:r>
      <w:r w:rsidRPr="00CC5228">
        <w:rPr>
          <w:szCs w:val="24"/>
        </w:rPr>
        <w:br/>
        <w:t>Your browser does not support the video tag.</w:t>
      </w:r>
      <w:r w:rsidRPr="00CC5228">
        <w:rPr>
          <w:szCs w:val="24"/>
        </w:rPr>
        <w:br/>
        <w:t>&lt;/video&gt;</w:t>
      </w:r>
    </w:p>
    <w:p w:rsidR="00CC5228" w:rsidRDefault="00CC5228" w:rsidP="00CC5228">
      <w:pPr>
        <w:rPr>
          <w:szCs w:val="24"/>
        </w:rPr>
      </w:pPr>
    </w:p>
    <w:p w:rsidR="00CC5228" w:rsidRDefault="00CC5228" w:rsidP="00CC5228">
      <w:pPr>
        <w:rPr>
          <w:b/>
          <w:bCs/>
          <w:szCs w:val="24"/>
        </w:rPr>
      </w:pPr>
      <w:r>
        <w:rPr>
          <w:b/>
          <w:bCs/>
          <w:szCs w:val="24"/>
        </w:rPr>
        <w:lastRenderedPageBreak/>
        <w:t>2. &lt;audio&gt;:</w:t>
      </w:r>
    </w:p>
    <w:p w:rsidR="00CC5228" w:rsidRDefault="00CC5228" w:rsidP="00CC5228">
      <w:pPr>
        <w:rPr>
          <w:szCs w:val="24"/>
        </w:rPr>
      </w:pPr>
      <w:r w:rsidRPr="00CC5228">
        <w:rPr>
          <w:szCs w:val="24"/>
        </w:rPr>
        <w:tab/>
        <w:t>controls attribute adds audio controls, like play, pause, and volume.</w:t>
      </w:r>
    </w:p>
    <w:p w:rsidR="00CC5228" w:rsidRDefault="00CC5228" w:rsidP="00CC5228">
      <w:pPr>
        <w:rPr>
          <w:szCs w:val="24"/>
        </w:rPr>
      </w:pPr>
      <w:r>
        <w:rPr>
          <w:szCs w:val="24"/>
        </w:rPr>
        <w:tab/>
        <w:t>Autoplay – starts the music as page loads automatically.</w:t>
      </w:r>
    </w:p>
    <w:p w:rsidR="00CC5228" w:rsidRDefault="00CC5228" w:rsidP="00CC5228">
      <w:pPr>
        <w:rPr>
          <w:b/>
          <w:bCs/>
          <w:szCs w:val="24"/>
        </w:rPr>
      </w:pPr>
      <w:r>
        <w:rPr>
          <w:b/>
          <w:bCs/>
          <w:szCs w:val="24"/>
        </w:rPr>
        <w:t>Example:</w:t>
      </w:r>
    </w:p>
    <w:p w:rsidR="00CC5228" w:rsidRDefault="00CC5228" w:rsidP="00CC5228">
      <w:pPr>
        <w:rPr>
          <w:szCs w:val="24"/>
        </w:rPr>
      </w:pPr>
      <w:r w:rsidRPr="00CC5228">
        <w:rPr>
          <w:szCs w:val="24"/>
        </w:rPr>
        <w:t>&lt;audio controls autoplay&gt;</w:t>
      </w:r>
      <w:r w:rsidRPr="00CC5228">
        <w:rPr>
          <w:szCs w:val="24"/>
        </w:rPr>
        <w:br/>
        <w:t>  &lt;source </w:t>
      </w:r>
      <w:proofErr w:type="spellStart"/>
      <w:r w:rsidRPr="00CC5228">
        <w:rPr>
          <w:szCs w:val="24"/>
        </w:rPr>
        <w:t>src</w:t>
      </w:r>
      <w:proofErr w:type="spellEnd"/>
      <w:r w:rsidRPr="00CC5228">
        <w:rPr>
          <w:szCs w:val="24"/>
        </w:rPr>
        <w:t>="horse.ogg" type="audio/</w:t>
      </w:r>
      <w:proofErr w:type="spellStart"/>
      <w:r w:rsidRPr="00CC5228">
        <w:rPr>
          <w:szCs w:val="24"/>
        </w:rPr>
        <w:t>ogg</w:t>
      </w:r>
      <w:proofErr w:type="spellEnd"/>
      <w:r w:rsidRPr="00CC5228">
        <w:rPr>
          <w:szCs w:val="24"/>
        </w:rPr>
        <w:t>"&gt;</w:t>
      </w:r>
      <w:r w:rsidRPr="00CC5228">
        <w:rPr>
          <w:szCs w:val="24"/>
        </w:rPr>
        <w:br/>
        <w:t>  &lt;source </w:t>
      </w:r>
      <w:proofErr w:type="spellStart"/>
      <w:r w:rsidRPr="00CC5228">
        <w:rPr>
          <w:szCs w:val="24"/>
        </w:rPr>
        <w:t>src</w:t>
      </w:r>
      <w:proofErr w:type="spellEnd"/>
      <w:r w:rsidRPr="00CC5228">
        <w:rPr>
          <w:szCs w:val="24"/>
        </w:rPr>
        <w:t>="horse.mp3" type="audio/mpeg"&gt;</w:t>
      </w:r>
      <w:r w:rsidRPr="00CC5228">
        <w:rPr>
          <w:szCs w:val="24"/>
        </w:rPr>
        <w:br/>
        <w:t>Your browser does not support the audio element.</w:t>
      </w:r>
      <w:r w:rsidRPr="00CC5228">
        <w:rPr>
          <w:szCs w:val="24"/>
        </w:rPr>
        <w:br/>
        <w:t>&lt;/audio&gt;</w:t>
      </w:r>
    </w:p>
    <w:p w:rsidR="006E5C32" w:rsidRDefault="006E5C32" w:rsidP="00CC5228">
      <w:pPr>
        <w:rPr>
          <w:szCs w:val="24"/>
        </w:rPr>
      </w:pPr>
    </w:p>
    <w:p w:rsidR="006E5C32" w:rsidRDefault="006E5C32" w:rsidP="00CC5228">
      <w:pPr>
        <w:rPr>
          <w:b/>
          <w:bCs/>
          <w:szCs w:val="24"/>
        </w:rPr>
      </w:pPr>
      <w:r w:rsidRPr="006E5C32">
        <w:rPr>
          <w:b/>
          <w:bCs/>
          <w:szCs w:val="24"/>
        </w:rPr>
        <w:t>POINTS:</w:t>
      </w:r>
    </w:p>
    <w:p w:rsidR="006E5C32" w:rsidRDefault="006E5C32" w:rsidP="00CC5228">
      <w:pPr>
        <w:rPr>
          <w:szCs w:val="24"/>
        </w:rPr>
      </w:pPr>
      <w:proofErr w:type="gramStart"/>
      <w:r>
        <w:rPr>
          <w:szCs w:val="24"/>
        </w:rPr>
        <w:t>Charset :</w:t>
      </w:r>
      <w:proofErr w:type="gramEnd"/>
      <w:r>
        <w:rPr>
          <w:szCs w:val="24"/>
        </w:rPr>
        <w:t xml:space="preserve"> </w:t>
      </w:r>
      <w:r w:rsidRPr="006E5C32">
        <w:rPr>
          <w:szCs w:val="24"/>
        </w:rPr>
        <w:t>specify the character encoding for the HTML document</w:t>
      </w:r>
    </w:p>
    <w:p w:rsidR="002E491B" w:rsidRDefault="002E491B" w:rsidP="002E491B">
      <w:pPr>
        <w:pStyle w:val="ListParagraph"/>
        <w:numPr>
          <w:ilvl w:val="1"/>
          <w:numId w:val="2"/>
        </w:numPr>
        <w:rPr>
          <w:szCs w:val="24"/>
        </w:rPr>
      </w:pPr>
      <w:r w:rsidRPr="002E491B">
        <w:rPr>
          <w:szCs w:val="24"/>
        </w:rPr>
        <w:t xml:space="preserve">Setting the correct charset ensures that text is interpreted and displayed correctly by the browser — especially for special characters like emojis, non-English alphabets (like </w:t>
      </w:r>
      <w:r w:rsidRPr="002E491B">
        <w:rPr>
          <w:szCs w:val="24"/>
          <w:cs/>
        </w:rPr>
        <w:t>हिंदी</w:t>
      </w:r>
      <w:r w:rsidRPr="002E491B">
        <w:rPr>
          <w:szCs w:val="24"/>
        </w:rPr>
        <w:t xml:space="preserve">, </w:t>
      </w:r>
      <w:proofErr w:type="spellStart"/>
      <w:r w:rsidRPr="002E491B">
        <w:rPr>
          <w:rFonts w:ascii="MS Gothic" w:eastAsia="MS Gothic" w:hAnsi="MS Gothic" w:cs="MS Gothic" w:hint="eastAsia"/>
          <w:szCs w:val="24"/>
        </w:rPr>
        <w:t>中文</w:t>
      </w:r>
      <w:proofErr w:type="spellEnd"/>
      <w:r w:rsidRPr="002E491B">
        <w:rPr>
          <w:szCs w:val="24"/>
        </w:rPr>
        <w:t xml:space="preserve">, </w:t>
      </w:r>
      <w:r w:rsidRPr="002E491B">
        <w:rPr>
          <w:rFonts w:ascii="Times New Roman" w:hAnsi="Times New Roman" w:cs="Times New Roman" w:hint="cs"/>
          <w:szCs w:val="24"/>
          <w:rtl/>
          <w:lang w:bidi="ar-SA"/>
        </w:rPr>
        <w:t>عربى</w:t>
      </w:r>
      <w:r w:rsidRPr="002E491B">
        <w:rPr>
          <w:szCs w:val="24"/>
        </w:rPr>
        <w:t xml:space="preserve">), or symbols (€, ©, </w:t>
      </w:r>
      <w:r w:rsidRPr="002E491B">
        <w:rPr>
          <w:rFonts w:ascii="Segoe UI Symbol" w:hAnsi="Segoe UI Symbol" w:cs="Segoe UI Symbol"/>
          <w:szCs w:val="24"/>
        </w:rPr>
        <w:t>✓</w:t>
      </w:r>
      <w:r w:rsidRPr="002E491B">
        <w:rPr>
          <w:szCs w:val="24"/>
        </w:rPr>
        <w:t>).</w:t>
      </w:r>
    </w:p>
    <w:p w:rsidR="002E491B" w:rsidRDefault="002E491B" w:rsidP="002E491B">
      <w:pPr>
        <w:rPr>
          <w:szCs w:val="24"/>
        </w:rPr>
      </w:pPr>
      <w:proofErr w:type="gramStart"/>
      <w:r>
        <w:rPr>
          <w:szCs w:val="24"/>
        </w:rPr>
        <w:t>Example :</w:t>
      </w:r>
      <w:proofErr w:type="gramEnd"/>
      <w:r>
        <w:rPr>
          <w:szCs w:val="24"/>
        </w:rPr>
        <w:t xml:space="preserve"> </w:t>
      </w:r>
    </w:p>
    <w:p w:rsidR="002E491B" w:rsidRPr="002E491B" w:rsidRDefault="002E491B" w:rsidP="002E491B">
      <w:pPr>
        <w:rPr>
          <w:szCs w:val="24"/>
        </w:rPr>
      </w:pPr>
      <w:r w:rsidRPr="002E491B">
        <w:rPr>
          <w:szCs w:val="24"/>
        </w:rPr>
        <w:t>&lt;!DOCTYPE html&gt;</w:t>
      </w:r>
    </w:p>
    <w:p w:rsidR="002E491B" w:rsidRPr="002E491B" w:rsidRDefault="002E491B" w:rsidP="002E491B">
      <w:pPr>
        <w:rPr>
          <w:szCs w:val="24"/>
        </w:rPr>
      </w:pPr>
      <w:r w:rsidRPr="002E491B">
        <w:rPr>
          <w:szCs w:val="24"/>
        </w:rPr>
        <w:t>&lt;html lang="</w:t>
      </w:r>
      <w:proofErr w:type="spellStart"/>
      <w:r w:rsidRPr="002E491B">
        <w:rPr>
          <w:szCs w:val="24"/>
        </w:rPr>
        <w:t>en</w:t>
      </w:r>
      <w:proofErr w:type="spellEnd"/>
      <w:r w:rsidRPr="002E491B">
        <w:rPr>
          <w:szCs w:val="24"/>
        </w:rPr>
        <w:t>"&gt;</w:t>
      </w:r>
    </w:p>
    <w:p w:rsidR="002E491B" w:rsidRPr="002E491B" w:rsidRDefault="002E491B" w:rsidP="002E491B">
      <w:pPr>
        <w:rPr>
          <w:szCs w:val="24"/>
        </w:rPr>
      </w:pPr>
      <w:r w:rsidRPr="002E491B">
        <w:rPr>
          <w:szCs w:val="24"/>
        </w:rPr>
        <w:t>&lt;head&gt;</w:t>
      </w:r>
    </w:p>
    <w:p w:rsidR="002E491B" w:rsidRPr="002E491B" w:rsidRDefault="002E491B" w:rsidP="002E491B">
      <w:pPr>
        <w:rPr>
          <w:szCs w:val="24"/>
        </w:rPr>
      </w:pPr>
      <w:r w:rsidRPr="002E491B">
        <w:rPr>
          <w:szCs w:val="24"/>
        </w:rPr>
        <w:t xml:space="preserve">  &lt;meta charset="UTF-8"&gt;</w:t>
      </w:r>
    </w:p>
    <w:p w:rsidR="002E491B" w:rsidRPr="002E491B" w:rsidRDefault="002E491B" w:rsidP="002E491B">
      <w:pPr>
        <w:rPr>
          <w:szCs w:val="24"/>
        </w:rPr>
      </w:pPr>
      <w:r w:rsidRPr="002E491B">
        <w:rPr>
          <w:szCs w:val="24"/>
        </w:rPr>
        <w:t xml:space="preserve">  &lt;title&gt;My Page&lt;/title&gt;</w:t>
      </w:r>
    </w:p>
    <w:p w:rsidR="002E491B" w:rsidRPr="002E491B" w:rsidRDefault="002E491B" w:rsidP="002E491B">
      <w:pPr>
        <w:rPr>
          <w:szCs w:val="24"/>
        </w:rPr>
      </w:pPr>
      <w:r w:rsidRPr="002E491B">
        <w:rPr>
          <w:szCs w:val="24"/>
        </w:rPr>
        <w:t>&lt;/head&gt;</w:t>
      </w:r>
    </w:p>
    <w:p w:rsidR="002E491B" w:rsidRPr="002E491B" w:rsidRDefault="002E491B" w:rsidP="002E491B">
      <w:pPr>
        <w:rPr>
          <w:szCs w:val="24"/>
        </w:rPr>
      </w:pPr>
      <w:r w:rsidRPr="002E491B">
        <w:rPr>
          <w:szCs w:val="24"/>
        </w:rPr>
        <w:t>&lt;body&gt;</w:t>
      </w:r>
    </w:p>
    <w:p w:rsidR="002E491B" w:rsidRPr="002E491B" w:rsidRDefault="002E491B" w:rsidP="002E491B">
      <w:pPr>
        <w:rPr>
          <w:szCs w:val="24"/>
        </w:rPr>
      </w:pPr>
      <w:r w:rsidRPr="002E491B">
        <w:rPr>
          <w:szCs w:val="24"/>
        </w:rPr>
        <w:t xml:space="preserve">  &lt;p&gt;Hi! </w:t>
      </w:r>
      <w:r w:rsidRPr="002E491B">
        <w:rPr>
          <w:rFonts w:cs="Mangal"/>
          <w:szCs w:val="24"/>
          <w:cs/>
        </w:rPr>
        <w:t xml:space="preserve">नमस्ते! </w:t>
      </w:r>
      <w:proofErr w:type="spellStart"/>
      <w:r w:rsidRPr="002E491B">
        <w:rPr>
          <w:rFonts w:ascii="MS Gothic" w:eastAsia="MS Gothic" w:hAnsi="MS Gothic" w:cs="MS Gothic" w:hint="eastAsia"/>
          <w:szCs w:val="24"/>
        </w:rPr>
        <w:t>你好</w:t>
      </w:r>
      <w:proofErr w:type="spellEnd"/>
      <w:r w:rsidRPr="002E491B">
        <w:rPr>
          <w:szCs w:val="24"/>
        </w:rPr>
        <w:t xml:space="preserve">! </w:t>
      </w:r>
      <w:r w:rsidRPr="002E491B">
        <w:rPr>
          <w:rFonts w:ascii="Segoe UI Emoji" w:hAnsi="Segoe UI Emoji" w:cs="Segoe UI Emoji"/>
          <w:szCs w:val="24"/>
        </w:rPr>
        <w:t>🌍</w:t>
      </w:r>
      <w:r w:rsidRPr="002E491B">
        <w:rPr>
          <w:szCs w:val="24"/>
        </w:rPr>
        <w:t>&lt;/p&gt;</w:t>
      </w:r>
    </w:p>
    <w:p w:rsidR="002E491B" w:rsidRPr="002E491B" w:rsidRDefault="002E491B" w:rsidP="002E491B">
      <w:pPr>
        <w:rPr>
          <w:szCs w:val="24"/>
        </w:rPr>
      </w:pPr>
      <w:r w:rsidRPr="002E491B">
        <w:rPr>
          <w:szCs w:val="24"/>
        </w:rPr>
        <w:t>&lt;/body&gt;</w:t>
      </w:r>
    </w:p>
    <w:p w:rsidR="002E491B" w:rsidRDefault="002E491B" w:rsidP="002E491B">
      <w:pPr>
        <w:rPr>
          <w:szCs w:val="24"/>
        </w:rPr>
      </w:pPr>
      <w:r w:rsidRPr="002E491B">
        <w:rPr>
          <w:szCs w:val="24"/>
        </w:rPr>
        <w:t>&lt;/html&gt;</w:t>
      </w:r>
    </w:p>
    <w:p w:rsidR="002E491B" w:rsidRPr="002E491B" w:rsidRDefault="002E491B" w:rsidP="002E491B">
      <w:pPr>
        <w:rPr>
          <w:szCs w:val="24"/>
        </w:rPr>
      </w:pPr>
      <w:proofErr w:type="gramStart"/>
      <w:r w:rsidRPr="00252A79">
        <w:rPr>
          <w:b/>
          <w:bCs/>
          <w:szCs w:val="24"/>
        </w:rPr>
        <w:t xml:space="preserve">Note </w:t>
      </w:r>
      <w:r>
        <w:rPr>
          <w:szCs w:val="24"/>
        </w:rPr>
        <w:t>:</w:t>
      </w:r>
      <w:proofErr w:type="gramEnd"/>
      <w:r>
        <w:rPr>
          <w:szCs w:val="24"/>
        </w:rPr>
        <w:t xml:space="preserve"> </w:t>
      </w:r>
      <w:r w:rsidRPr="002E491B">
        <w:rPr>
          <w:szCs w:val="24"/>
        </w:rPr>
        <w:t xml:space="preserve">Without charset="UTF-8", you might see weird symbols like </w:t>
      </w:r>
      <w:r w:rsidRPr="002E491B">
        <w:rPr>
          <w:rFonts w:ascii="Calibri" w:hAnsi="Calibri" w:cs="Calibri"/>
          <w:szCs w:val="24"/>
        </w:rPr>
        <w:t>�</w:t>
      </w:r>
      <w:r w:rsidRPr="002E491B">
        <w:rPr>
          <w:szCs w:val="24"/>
        </w:rPr>
        <w:t xml:space="preserve"> instead of proper characters.</w:t>
      </w:r>
    </w:p>
    <w:p w:rsidR="00CF1B30" w:rsidRDefault="00CF1B30" w:rsidP="00CC5228">
      <w:pPr>
        <w:rPr>
          <w:szCs w:val="24"/>
        </w:rPr>
      </w:pPr>
      <w:proofErr w:type="gramStart"/>
      <w:r>
        <w:rPr>
          <w:szCs w:val="24"/>
        </w:rPr>
        <w:lastRenderedPageBreak/>
        <w:t>Rel :</w:t>
      </w:r>
      <w:proofErr w:type="gramEnd"/>
      <w:r w:rsidRPr="00CF1B30">
        <w:rPr>
          <w:rFonts w:ascii="Helvetica" w:hAnsi="Helvetica" w:cs="Helvetica"/>
          <w:color w:val="000000"/>
          <w:sz w:val="36"/>
          <w:szCs w:val="36"/>
        </w:rPr>
        <w:t xml:space="preserve"> </w:t>
      </w:r>
      <w:r w:rsidRPr="00CF1B30">
        <w:rPr>
          <w:szCs w:val="24"/>
        </w:rPr>
        <w:t>attribute is used to specify the relationship between the current document and the linked document in the &lt;a&gt; tag</w:t>
      </w:r>
    </w:p>
    <w:p w:rsidR="00CF1B30" w:rsidRDefault="00CF1B30" w:rsidP="00CC5228">
      <w:pPr>
        <w:rPr>
          <w:szCs w:val="24"/>
        </w:rPr>
      </w:pPr>
      <w:proofErr w:type="gramStart"/>
      <w:r>
        <w:rPr>
          <w:szCs w:val="24"/>
        </w:rPr>
        <w:t>Ico :</w:t>
      </w:r>
      <w:proofErr w:type="gramEnd"/>
      <w:r>
        <w:rPr>
          <w:szCs w:val="24"/>
        </w:rPr>
        <w:t xml:space="preserve"> favicon extension</w:t>
      </w:r>
    </w:p>
    <w:p w:rsidR="00CF1B30" w:rsidRDefault="00CF1B30" w:rsidP="00CC5228">
      <w:pPr>
        <w:rPr>
          <w:szCs w:val="24"/>
        </w:rPr>
      </w:pPr>
      <w:r w:rsidRPr="00CF1B30">
        <w:rPr>
          <w:szCs w:val="24"/>
        </w:rPr>
        <w:t>&lt;figure&gt;&lt;</w:t>
      </w:r>
      <w:proofErr w:type="spellStart"/>
      <w:r w:rsidRPr="00CF1B30">
        <w:rPr>
          <w:szCs w:val="24"/>
        </w:rPr>
        <w:t>img</w:t>
      </w:r>
      <w:proofErr w:type="spellEnd"/>
      <w:r w:rsidRPr="00CF1B30">
        <w:rPr>
          <w:szCs w:val="24"/>
        </w:rPr>
        <w:t xml:space="preserve"> </w:t>
      </w:r>
      <w:proofErr w:type="spellStart"/>
      <w:r w:rsidRPr="00CF1B30">
        <w:rPr>
          <w:szCs w:val="24"/>
        </w:rPr>
        <w:t>src</w:t>
      </w:r>
      <w:proofErr w:type="spellEnd"/>
      <w:r w:rsidRPr="00CF1B30">
        <w:rPr>
          <w:szCs w:val="24"/>
        </w:rPr>
        <w:t>="image.jpg"&gt;&lt;</w:t>
      </w:r>
      <w:proofErr w:type="spellStart"/>
      <w:r w:rsidRPr="00CF1B30">
        <w:rPr>
          <w:szCs w:val="24"/>
        </w:rPr>
        <w:t>figcaption</w:t>
      </w:r>
      <w:proofErr w:type="spellEnd"/>
      <w:r w:rsidRPr="00CF1B30">
        <w:rPr>
          <w:szCs w:val="24"/>
        </w:rPr>
        <w:t>&gt;Image Caption&lt;/</w:t>
      </w:r>
      <w:proofErr w:type="spellStart"/>
      <w:r w:rsidRPr="00CF1B30">
        <w:rPr>
          <w:szCs w:val="24"/>
        </w:rPr>
        <w:t>figcaption</w:t>
      </w:r>
      <w:proofErr w:type="spellEnd"/>
      <w:r w:rsidRPr="00CF1B30">
        <w:rPr>
          <w:szCs w:val="24"/>
        </w:rPr>
        <w:t>&gt;&lt;/figure</w:t>
      </w:r>
      <w:proofErr w:type="gramStart"/>
      <w:r w:rsidRPr="00CF1B30">
        <w:rPr>
          <w:szCs w:val="24"/>
        </w:rPr>
        <w:t>&gt;</w:t>
      </w:r>
      <w:r>
        <w:rPr>
          <w:szCs w:val="24"/>
        </w:rPr>
        <w:t xml:space="preserve"> :</w:t>
      </w:r>
      <w:proofErr w:type="gramEnd"/>
      <w:r>
        <w:rPr>
          <w:szCs w:val="24"/>
        </w:rPr>
        <w:t xml:space="preserve"> </w:t>
      </w:r>
      <w:r w:rsidRPr="00CF1B30">
        <w:rPr>
          <w:szCs w:val="24"/>
        </w:rPr>
        <w:t>inserting an image with a caption</w:t>
      </w:r>
    </w:p>
    <w:p w:rsidR="00CF1B30" w:rsidRDefault="00CF1B30" w:rsidP="00CC5228">
      <w:pPr>
        <w:rPr>
          <w:szCs w:val="24"/>
        </w:rPr>
      </w:pPr>
      <w:r>
        <w:rPr>
          <w:szCs w:val="24"/>
        </w:rPr>
        <w:t>&lt;cite</w:t>
      </w:r>
      <w:proofErr w:type="gramStart"/>
      <w:r>
        <w:rPr>
          <w:szCs w:val="24"/>
        </w:rPr>
        <w:t>&gt; :</w:t>
      </w:r>
      <w:proofErr w:type="gramEnd"/>
      <w:r>
        <w:rPr>
          <w:szCs w:val="24"/>
        </w:rPr>
        <w:t xml:space="preserve"> </w:t>
      </w:r>
      <w:r w:rsidRPr="00CF1B30">
        <w:rPr>
          <w:szCs w:val="24"/>
        </w:rPr>
        <w:t>used to define a citation in HTML</w:t>
      </w:r>
    </w:p>
    <w:p w:rsidR="00A95EF1" w:rsidRDefault="00A95EF1" w:rsidP="00CC5228">
      <w:pPr>
        <w:rPr>
          <w:szCs w:val="24"/>
        </w:rPr>
      </w:pPr>
      <w:r>
        <w:rPr>
          <w:szCs w:val="24"/>
        </w:rPr>
        <w:t>&lt;</w:t>
      </w:r>
      <w:proofErr w:type="spellStart"/>
      <w:r>
        <w:rPr>
          <w:szCs w:val="24"/>
        </w:rPr>
        <w:t>noscript</w:t>
      </w:r>
      <w:proofErr w:type="spellEnd"/>
      <w:proofErr w:type="gramStart"/>
      <w:r>
        <w:rPr>
          <w:szCs w:val="24"/>
        </w:rPr>
        <w:t>&gt; :</w:t>
      </w:r>
      <w:proofErr w:type="gramEnd"/>
      <w:r>
        <w:rPr>
          <w:szCs w:val="24"/>
        </w:rPr>
        <w:t xml:space="preserve"> </w:t>
      </w:r>
      <w:r w:rsidRPr="00A95EF1">
        <w:rPr>
          <w:szCs w:val="24"/>
        </w:rPr>
        <w:t xml:space="preserve"> Script to be run if scripting is </w:t>
      </w:r>
      <w:proofErr w:type="gramStart"/>
      <w:r w:rsidRPr="00A95EF1">
        <w:rPr>
          <w:szCs w:val="24"/>
        </w:rPr>
        <w:t>disabled</w:t>
      </w:r>
      <w:r w:rsidR="002E491B">
        <w:rPr>
          <w:szCs w:val="24"/>
        </w:rPr>
        <w:t>(</w:t>
      </w:r>
      <w:proofErr w:type="gramEnd"/>
      <w:r w:rsidR="002E491B">
        <w:rPr>
          <w:szCs w:val="24"/>
        </w:rPr>
        <w:t xml:space="preserve">like execute the </w:t>
      </w:r>
      <w:proofErr w:type="spellStart"/>
      <w:r w:rsidR="002E491B">
        <w:rPr>
          <w:szCs w:val="24"/>
        </w:rPr>
        <w:t>tage</w:t>
      </w:r>
      <w:proofErr w:type="spellEnd"/>
      <w:r w:rsidR="002E491B">
        <w:rPr>
          <w:szCs w:val="24"/>
        </w:rPr>
        <w:t xml:space="preserve"> contains text if </w:t>
      </w:r>
      <w:proofErr w:type="spellStart"/>
      <w:r w:rsidR="002E491B">
        <w:rPr>
          <w:szCs w:val="24"/>
        </w:rPr>
        <w:t>js</w:t>
      </w:r>
      <w:proofErr w:type="spellEnd"/>
      <w:r w:rsidR="002E491B">
        <w:rPr>
          <w:szCs w:val="24"/>
        </w:rPr>
        <w:t xml:space="preserve"> is not executing</w:t>
      </w:r>
    </w:p>
    <w:p w:rsidR="002E491B" w:rsidRDefault="002E491B" w:rsidP="002E491B">
      <w:pPr>
        <w:ind w:left="720"/>
        <w:rPr>
          <w:szCs w:val="24"/>
        </w:rPr>
      </w:pPr>
      <w:r>
        <w:rPr>
          <w:szCs w:val="24"/>
        </w:rPr>
        <w:t xml:space="preserve">Example: </w:t>
      </w:r>
    </w:p>
    <w:p w:rsidR="002E491B" w:rsidRPr="002E491B" w:rsidRDefault="002E491B" w:rsidP="002E491B">
      <w:pPr>
        <w:ind w:left="720"/>
        <w:rPr>
          <w:szCs w:val="24"/>
        </w:rPr>
      </w:pPr>
      <w:r w:rsidRPr="002E491B">
        <w:rPr>
          <w:szCs w:val="24"/>
        </w:rPr>
        <w:t>&lt;</w:t>
      </w:r>
      <w:proofErr w:type="spellStart"/>
      <w:r w:rsidRPr="002E491B">
        <w:rPr>
          <w:szCs w:val="24"/>
        </w:rPr>
        <w:t>noscript</w:t>
      </w:r>
      <w:proofErr w:type="spellEnd"/>
      <w:r w:rsidRPr="002E491B">
        <w:rPr>
          <w:szCs w:val="24"/>
        </w:rPr>
        <w:t>&gt;</w:t>
      </w:r>
    </w:p>
    <w:p w:rsidR="002E491B" w:rsidRPr="002E491B" w:rsidRDefault="002E491B" w:rsidP="002E491B">
      <w:pPr>
        <w:ind w:left="720"/>
        <w:rPr>
          <w:szCs w:val="24"/>
        </w:rPr>
      </w:pPr>
      <w:r w:rsidRPr="002E491B">
        <w:rPr>
          <w:szCs w:val="24"/>
        </w:rPr>
        <w:t xml:space="preserve">  &lt;p&gt;Your browser does not support JavaScript or it is disabled. Please enable JavaScript to view this site </w:t>
      </w:r>
      <w:proofErr w:type="gramStart"/>
      <w:r w:rsidRPr="002E491B">
        <w:rPr>
          <w:szCs w:val="24"/>
        </w:rPr>
        <w:t>properly.&lt;</w:t>
      </w:r>
      <w:proofErr w:type="gramEnd"/>
      <w:r w:rsidRPr="002E491B">
        <w:rPr>
          <w:szCs w:val="24"/>
        </w:rPr>
        <w:t>/p&gt;</w:t>
      </w:r>
    </w:p>
    <w:p w:rsidR="002E491B" w:rsidRDefault="002E491B" w:rsidP="002E491B">
      <w:pPr>
        <w:ind w:left="720"/>
        <w:rPr>
          <w:szCs w:val="24"/>
        </w:rPr>
      </w:pPr>
      <w:r w:rsidRPr="002E491B">
        <w:rPr>
          <w:szCs w:val="24"/>
        </w:rPr>
        <w:t>&lt;/</w:t>
      </w:r>
      <w:proofErr w:type="spellStart"/>
      <w:r w:rsidRPr="002E491B">
        <w:rPr>
          <w:szCs w:val="24"/>
        </w:rPr>
        <w:t>noscript</w:t>
      </w:r>
      <w:proofErr w:type="spellEnd"/>
      <w:r w:rsidRPr="002E491B">
        <w:rPr>
          <w:szCs w:val="24"/>
        </w:rPr>
        <w:t>&gt;</w:t>
      </w:r>
    </w:p>
    <w:p w:rsidR="00A95EF1" w:rsidRDefault="00A95EF1" w:rsidP="00CC5228">
      <w:pPr>
        <w:rPr>
          <w:szCs w:val="24"/>
        </w:rPr>
      </w:pPr>
      <w:r w:rsidRPr="00A95EF1">
        <w:rPr>
          <w:szCs w:val="24"/>
        </w:rPr>
        <w:t>&lt;input type="submit"</w:t>
      </w:r>
      <w:proofErr w:type="gramStart"/>
      <w:r w:rsidRPr="00A95EF1">
        <w:rPr>
          <w:szCs w:val="24"/>
        </w:rPr>
        <w:t>&gt;</w:t>
      </w:r>
      <w:r>
        <w:rPr>
          <w:szCs w:val="24"/>
        </w:rPr>
        <w:t xml:space="preserve"> :</w:t>
      </w:r>
      <w:proofErr w:type="gramEnd"/>
      <w:r>
        <w:rPr>
          <w:szCs w:val="24"/>
        </w:rPr>
        <w:t xml:space="preserve"> </w:t>
      </w:r>
      <w:r w:rsidRPr="00A95EF1">
        <w:rPr>
          <w:szCs w:val="24"/>
        </w:rPr>
        <w:t>create a button that submits a form</w:t>
      </w:r>
    </w:p>
    <w:p w:rsidR="00A95EF1" w:rsidRDefault="00A95EF1" w:rsidP="00CC5228">
      <w:pPr>
        <w:rPr>
          <w:szCs w:val="24"/>
        </w:rPr>
      </w:pPr>
      <w:r w:rsidRPr="00A95EF1">
        <w:rPr>
          <w:szCs w:val="24"/>
        </w:rPr>
        <w:t>&lt;input type="reset"</w:t>
      </w:r>
      <w:proofErr w:type="gramStart"/>
      <w:r w:rsidRPr="00A95EF1">
        <w:rPr>
          <w:szCs w:val="24"/>
        </w:rPr>
        <w:t>&gt;</w:t>
      </w:r>
      <w:r>
        <w:rPr>
          <w:szCs w:val="24"/>
        </w:rPr>
        <w:t xml:space="preserve"> :</w:t>
      </w:r>
      <w:proofErr w:type="gramEnd"/>
      <w:r>
        <w:rPr>
          <w:szCs w:val="24"/>
        </w:rPr>
        <w:t xml:space="preserve"> </w:t>
      </w:r>
      <w:r w:rsidRPr="00A95EF1">
        <w:rPr>
          <w:szCs w:val="24"/>
        </w:rPr>
        <w:t>creating a button that resets a form</w:t>
      </w:r>
    </w:p>
    <w:p w:rsidR="00A95EF1" w:rsidRDefault="00A95EF1" w:rsidP="00CC5228">
      <w:pPr>
        <w:rPr>
          <w:szCs w:val="24"/>
        </w:rPr>
      </w:pPr>
      <w:r>
        <w:rPr>
          <w:szCs w:val="24"/>
        </w:rPr>
        <w:t>&lt;title</w:t>
      </w:r>
      <w:proofErr w:type="gramStart"/>
      <w:r>
        <w:rPr>
          <w:szCs w:val="24"/>
        </w:rPr>
        <w:t>&gt; :</w:t>
      </w:r>
      <w:proofErr w:type="gramEnd"/>
      <w:r>
        <w:rPr>
          <w:szCs w:val="24"/>
        </w:rPr>
        <w:t xml:space="preserve"> </w:t>
      </w:r>
      <w:r w:rsidRPr="00A95EF1">
        <w:rPr>
          <w:szCs w:val="24"/>
        </w:rPr>
        <w:t> adding a tooltip to an element</w:t>
      </w:r>
    </w:p>
    <w:p w:rsidR="007E510A" w:rsidRDefault="007E510A" w:rsidP="00CC5228">
      <w:pPr>
        <w:rPr>
          <w:szCs w:val="24"/>
        </w:rPr>
      </w:pPr>
      <w:r>
        <w:rPr>
          <w:szCs w:val="24"/>
        </w:rPr>
        <w:t>&lt;strong</w:t>
      </w:r>
      <w:proofErr w:type="gramStart"/>
      <w:r>
        <w:rPr>
          <w:szCs w:val="24"/>
        </w:rPr>
        <w:t>&gt; :</w:t>
      </w:r>
      <w:proofErr w:type="gramEnd"/>
      <w:r>
        <w:rPr>
          <w:szCs w:val="24"/>
        </w:rPr>
        <w:t xml:space="preserve"> important text that should be emphasized</w:t>
      </w:r>
    </w:p>
    <w:p w:rsidR="007E510A" w:rsidRDefault="007E510A" w:rsidP="00CC5228">
      <w:pPr>
        <w:rPr>
          <w:szCs w:val="24"/>
        </w:rPr>
      </w:pPr>
      <w:proofErr w:type="gramStart"/>
      <w:r>
        <w:rPr>
          <w:szCs w:val="24"/>
        </w:rPr>
        <w:t>Title :</w:t>
      </w:r>
      <w:proofErr w:type="gramEnd"/>
      <w:r>
        <w:rPr>
          <w:szCs w:val="24"/>
        </w:rPr>
        <w:t xml:space="preserve"> alternate text of area in image map</w:t>
      </w:r>
    </w:p>
    <w:p w:rsidR="007E510A" w:rsidRPr="006E5C32" w:rsidRDefault="007E510A" w:rsidP="00CC5228">
      <w:pPr>
        <w:rPr>
          <w:szCs w:val="24"/>
        </w:rPr>
      </w:pPr>
      <w:r>
        <w:rPr>
          <w:szCs w:val="24"/>
        </w:rPr>
        <w:t>&lt;</w:t>
      </w:r>
      <w:proofErr w:type="spellStart"/>
      <w:r>
        <w:rPr>
          <w:szCs w:val="24"/>
        </w:rPr>
        <w:t>basefont</w:t>
      </w:r>
      <w:proofErr w:type="spellEnd"/>
      <w:proofErr w:type="gramStart"/>
      <w:r>
        <w:rPr>
          <w:szCs w:val="24"/>
        </w:rPr>
        <w:t>&gt; :</w:t>
      </w:r>
      <w:proofErr w:type="gramEnd"/>
      <w:r>
        <w:rPr>
          <w:szCs w:val="24"/>
        </w:rPr>
        <w:t xml:space="preserve"> </w:t>
      </w:r>
      <w:r w:rsidRPr="007E510A">
        <w:rPr>
          <w:szCs w:val="24"/>
        </w:rPr>
        <w:t>define the base font size for the document</w:t>
      </w:r>
    </w:p>
    <w:sectPr w:rsidR="007E510A" w:rsidRPr="006E5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arajita">
    <w:panose1 w:val="02020603050405020304"/>
    <w:charset w:val="00"/>
    <w:family w:val="roman"/>
    <w:pitch w:val="variable"/>
    <w:sig w:usb0="00008003" w:usb1="00000000" w:usb2="00000000" w:usb3="00000000" w:csb0="00000001" w:csb1="00000000"/>
  </w:font>
  <w:font w:name="Microsoft YaHei U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F2F20"/>
    <w:multiLevelType w:val="multilevel"/>
    <w:tmpl w:val="0FC2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E23B6"/>
    <w:multiLevelType w:val="multilevel"/>
    <w:tmpl w:val="5062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C27AD"/>
    <w:multiLevelType w:val="hybridMultilevel"/>
    <w:tmpl w:val="69DEFD62"/>
    <w:lvl w:ilvl="0" w:tplc="41FCD2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3112B"/>
    <w:multiLevelType w:val="hybridMultilevel"/>
    <w:tmpl w:val="52420672"/>
    <w:lvl w:ilvl="0" w:tplc="90D6D5F6">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711932"/>
    <w:multiLevelType w:val="multilevel"/>
    <w:tmpl w:val="884C45C4"/>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alibri" w:eastAsiaTheme="minorHAnsi" w:hAnsi="Calibri" w:cs="Calibri" w:hint="default"/>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F840C5"/>
    <w:multiLevelType w:val="hybridMultilevel"/>
    <w:tmpl w:val="DFE4C0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CB49B4"/>
    <w:multiLevelType w:val="hybridMultilevel"/>
    <w:tmpl w:val="A73E90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185114"/>
    <w:multiLevelType w:val="multilevel"/>
    <w:tmpl w:val="468A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120AF2"/>
    <w:multiLevelType w:val="hybridMultilevel"/>
    <w:tmpl w:val="12DCF024"/>
    <w:lvl w:ilvl="0" w:tplc="C68A43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4E2637"/>
    <w:multiLevelType w:val="multilevel"/>
    <w:tmpl w:val="8BE4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C65E99"/>
    <w:multiLevelType w:val="hybridMultilevel"/>
    <w:tmpl w:val="D4E60C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745B0A"/>
    <w:multiLevelType w:val="hybridMultilevel"/>
    <w:tmpl w:val="F588233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88771FC"/>
    <w:multiLevelType w:val="hybridMultilevel"/>
    <w:tmpl w:val="55DC60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B9793D"/>
    <w:multiLevelType w:val="hybridMultilevel"/>
    <w:tmpl w:val="121E4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2445922">
    <w:abstractNumId w:val="2"/>
  </w:num>
  <w:num w:numId="2" w16cid:durableId="1571190596">
    <w:abstractNumId w:val="4"/>
  </w:num>
  <w:num w:numId="3" w16cid:durableId="1701516411">
    <w:abstractNumId w:val="8"/>
  </w:num>
  <w:num w:numId="4" w16cid:durableId="353073283">
    <w:abstractNumId w:val="3"/>
  </w:num>
  <w:num w:numId="5" w16cid:durableId="245697655">
    <w:abstractNumId w:val="0"/>
  </w:num>
  <w:num w:numId="6" w16cid:durableId="1183594515">
    <w:abstractNumId w:val="13"/>
  </w:num>
  <w:num w:numId="7" w16cid:durableId="1621377574">
    <w:abstractNumId w:val="9"/>
  </w:num>
  <w:num w:numId="8" w16cid:durableId="1615333379">
    <w:abstractNumId w:val="11"/>
  </w:num>
  <w:num w:numId="9" w16cid:durableId="505483102">
    <w:abstractNumId w:val="6"/>
  </w:num>
  <w:num w:numId="10" w16cid:durableId="1727408185">
    <w:abstractNumId w:val="10"/>
  </w:num>
  <w:num w:numId="11" w16cid:durableId="1241212973">
    <w:abstractNumId w:val="12"/>
  </w:num>
  <w:num w:numId="12" w16cid:durableId="1950432988">
    <w:abstractNumId w:val="5"/>
  </w:num>
  <w:num w:numId="13" w16cid:durableId="1036004774">
    <w:abstractNumId w:val="1"/>
  </w:num>
  <w:num w:numId="14" w16cid:durableId="20610506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AD5"/>
    <w:rsid w:val="000C2DB4"/>
    <w:rsid w:val="00117AD5"/>
    <w:rsid w:val="001652F9"/>
    <w:rsid w:val="00172FCE"/>
    <w:rsid w:val="001E5402"/>
    <w:rsid w:val="00252A79"/>
    <w:rsid w:val="002C6E31"/>
    <w:rsid w:val="002E491B"/>
    <w:rsid w:val="00471A8B"/>
    <w:rsid w:val="00494EFE"/>
    <w:rsid w:val="00511FF0"/>
    <w:rsid w:val="00631D60"/>
    <w:rsid w:val="00692A43"/>
    <w:rsid w:val="006E5C32"/>
    <w:rsid w:val="00701042"/>
    <w:rsid w:val="007E510A"/>
    <w:rsid w:val="00805D18"/>
    <w:rsid w:val="00823563"/>
    <w:rsid w:val="009C774B"/>
    <w:rsid w:val="00A576D5"/>
    <w:rsid w:val="00A95EF1"/>
    <w:rsid w:val="00B35D61"/>
    <w:rsid w:val="00B72681"/>
    <w:rsid w:val="00BE5674"/>
    <w:rsid w:val="00C06706"/>
    <w:rsid w:val="00C91656"/>
    <w:rsid w:val="00CC5228"/>
    <w:rsid w:val="00CF1B30"/>
    <w:rsid w:val="00D05AFB"/>
    <w:rsid w:val="00D32809"/>
    <w:rsid w:val="00D4708E"/>
    <w:rsid w:val="00DE4AC7"/>
    <w:rsid w:val="00ED30CC"/>
    <w:rsid w:val="00F013E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4B95A"/>
  <w15:chartTrackingRefBased/>
  <w15:docId w15:val="{2441405D-BC73-4079-AB8A-0D54841F5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AD5"/>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unhideWhenUsed/>
    <w:qFormat/>
    <w:rsid w:val="00117AD5"/>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117AD5"/>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117A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7A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7A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7A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7A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7A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AD5"/>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rsid w:val="00117AD5"/>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117AD5"/>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117A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7A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7A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7A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7A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7AD5"/>
    <w:rPr>
      <w:rFonts w:eastAsiaTheme="majorEastAsia" w:cstheme="majorBidi"/>
      <w:color w:val="272727" w:themeColor="text1" w:themeTint="D8"/>
    </w:rPr>
  </w:style>
  <w:style w:type="paragraph" w:styleId="Title">
    <w:name w:val="Title"/>
    <w:basedOn w:val="Normal"/>
    <w:next w:val="Normal"/>
    <w:link w:val="TitleChar"/>
    <w:uiPriority w:val="10"/>
    <w:qFormat/>
    <w:rsid w:val="00117AD5"/>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17AD5"/>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117AD5"/>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117AD5"/>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117AD5"/>
    <w:pPr>
      <w:spacing w:before="160"/>
      <w:jc w:val="center"/>
    </w:pPr>
    <w:rPr>
      <w:i/>
      <w:iCs/>
      <w:color w:val="404040" w:themeColor="text1" w:themeTint="BF"/>
    </w:rPr>
  </w:style>
  <w:style w:type="character" w:customStyle="1" w:styleId="QuoteChar">
    <w:name w:val="Quote Char"/>
    <w:basedOn w:val="DefaultParagraphFont"/>
    <w:link w:val="Quote"/>
    <w:uiPriority w:val="29"/>
    <w:rsid w:val="00117AD5"/>
    <w:rPr>
      <w:i/>
      <w:iCs/>
      <w:color w:val="404040" w:themeColor="text1" w:themeTint="BF"/>
    </w:rPr>
  </w:style>
  <w:style w:type="paragraph" w:styleId="ListParagraph">
    <w:name w:val="List Paragraph"/>
    <w:basedOn w:val="Normal"/>
    <w:uiPriority w:val="34"/>
    <w:qFormat/>
    <w:rsid w:val="00117AD5"/>
    <w:pPr>
      <w:ind w:left="720"/>
      <w:contextualSpacing/>
    </w:pPr>
  </w:style>
  <w:style w:type="character" w:styleId="IntenseEmphasis">
    <w:name w:val="Intense Emphasis"/>
    <w:basedOn w:val="DefaultParagraphFont"/>
    <w:uiPriority w:val="21"/>
    <w:qFormat/>
    <w:rsid w:val="00117AD5"/>
    <w:rPr>
      <w:i/>
      <w:iCs/>
      <w:color w:val="2F5496" w:themeColor="accent1" w:themeShade="BF"/>
    </w:rPr>
  </w:style>
  <w:style w:type="paragraph" w:styleId="IntenseQuote">
    <w:name w:val="Intense Quote"/>
    <w:basedOn w:val="Normal"/>
    <w:next w:val="Normal"/>
    <w:link w:val="IntenseQuoteChar"/>
    <w:uiPriority w:val="30"/>
    <w:qFormat/>
    <w:rsid w:val="00117A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7AD5"/>
    <w:rPr>
      <w:i/>
      <w:iCs/>
      <w:color w:val="2F5496" w:themeColor="accent1" w:themeShade="BF"/>
    </w:rPr>
  </w:style>
  <w:style w:type="character" w:styleId="IntenseReference">
    <w:name w:val="Intense Reference"/>
    <w:basedOn w:val="DefaultParagraphFont"/>
    <w:uiPriority w:val="32"/>
    <w:qFormat/>
    <w:rsid w:val="00117AD5"/>
    <w:rPr>
      <w:b/>
      <w:bCs/>
      <w:smallCaps/>
      <w:color w:val="2F5496" w:themeColor="accent1" w:themeShade="BF"/>
      <w:spacing w:val="5"/>
    </w:rPr>
  </w:style>
  <w:style w:type="paragraph" w:styleId="NormalWeb">
    <w:name w:val="Normal (Web)"/>
    <w:basedOn w:val="Normal"/>
    <w:uiPriority w:val="99"/>
    <w:semiHidden/>
    <w:unhideWhenUsed/>
    <w:rsid w:val="00692A43"/>
    <w:rPr>
      <w:rFonts w:ascii="Times New Roman" w:hAnsi="Times New Roman" w:cs="Mangal"/>
    </w:rPr>
  </w:style>
  <w:style w:type="character" w:styleId="Hyperlink">
    <w:name w:val="Hyperlink"/>
    <w:basedOn w:val="DefaultParagraphFont"/>
    <w:uiPriority w:val="99"/>
    <w:unhideWhenUsed/>
    <w:rsid w:val="00692A43"/>
    <w:rPr>
      <w:color w:val="0563C1" w:themeColor="hyperlink"/>
      <w:u w:val="single"/>
    </w:rPr>
  </w:style>
  <w:style w:type="character" w:styleId="UnresolvedMention">
    <w:name w:val="Unresolved Mention"/>
    <w:basedOn w:val="DefaultParagraphFont"/>
    <w:uiPriority w:val="99"/>
    <w:semiHidden/>
    <w:unhideWhenUsed/>
    <w:rsid w:val="00692A43"/>
    <w:rPr>
      <w:color w:val="605E5C"/>
      <w:shd w:val="clear" w:color="auto" w:fill="E1DFDD"/>
    </w:rPr>
  </w:style>
  <w:style w:type="character" w:styleId="HTMLCode">
    <w:name w:val="HTML Code"/>
    <w:basedOn w:val="DefaultParagraphFont"/>
    <w:uiPriority w:val="99"/>
    <w:semiHidden/>
    <w:unhideWhenUsed/>
    <w:rsid w:val="007010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1231">
      <w:bodyDiv w:val="1"/>
      <w:marLeft w:val="0"/>
      <w:marRight w:val="0"/>
      <w:marTop w:val="0"/>
      <w:marBottom w:val="0"/>
      <w:divBdr>
        <w:top w:val="none" w:sz="0" w:space="0" w:color="auto"/>
        <w:left w:val="none" w:sz="0" w:space="0" w:color="auto"/>
        <w:bottom w:val="none" w:sz="0" w:space="0" w:color="auto"/>
        <w:right w:val="none" w:sz="0" w:space="0" w:color="auto"/>
      </w:divBdr>
    </w:div>
    <w:div w:id="28071928">
      <w:bodyDiv w:val="1"/>
      <w:marLeft w:val="0"/>
      <w:marRight w:val="0"/>
      <w:marTop w:val="0"/>
      <w:marBottom w:val="0"/>
      <w:divBdr>
        <w:top w:val="none" w:sz="0" w:space="0" w:color="auto"/>
        <w:left w:val="none" w:sz="0" w:space="0" w:color="auto"/>
        <w:bottom w:val="none" w:sz="0" w:space="0" w:color="auto"/>
        <w:right w:val="none" w:sz="0" w:space="0" w:color="auto"/>
      </w:divBdr>
    </w:div>
    <w:div w:id="109978132">
      <w:bodyDiv w:val="1"/>
      <w:marLeft w:val="0"/>
      <w:marRight w:val="0"/>
      <w:marTop w:val="0"/>
      <w:marBottom w:val="0"/>
      <w:divBdr>
        <w:top w:val="none" w:sz="0" w:space="0" w:color="auto"/>
        <w:left w:val="none" w:sz="0" w:space="0" w:color="auto"/>
        <w:bottom w:val="none" w:sz="0" w:space="0" w:color="auto"/>
        <w:right w:val="none" w:sz="0" w:space="0" w:color="auto"/>
      </w:divBdr>
    </w:div>
    <w:div w:id="172577536">
      <w:bodyDiv w:val="1"/>
      <w:marLeft w:val="0"/>
      <w:marRight w:val="0"/>
      <w:marTop w:val="0"/>
      <w:marBottom w:val="0"/>
      <w:divBdr>
        <w:top w:val="none" w:sz="0" w:space="0" w:color="auto"/>
        <w:left w:val="none" w:sz="0" w:space="0" w:color="auto"/>
        <w:bottom w:val="none" w:sz="0" w:space="0" w:color="auto"/>
        <w:right w:val="none" w:sz="0" w:space="0" w:color="auto"/>
      </w:divBdr>
      <w:divsChild>
        <w:div w:id="1002514905">
          <w:marLeft w:val="-300"/>
          <w:marRight w:val="-300"/>
          <w:marTop w:val="360"/>
          <w:marBottom w:val="360"/>
          <w:divBdr>
            <w:top w:val="none" w:sz="0" w:space="0" w:color="auto"/>
            <w:left w:val="none" w:sz="0" w:space="0" w:color="auto"/>
            <w:bottom w:val="none" w:sz="0" w:space="0" w:color="auto"/>
            <w:right w:val="none" w:sz="0" w:space="0" w:color="auto"/>
          </w:divBdr>
          <w:divsChild>
            <w:div w:id="44800994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435661">
      <w:bodyDiv w:val="1"/>
      <w:marLeft w:val="0"/>
      <w:marRight w:val="0"/>
      <w:marTop w:val="0"/>
      <w:marBottom w:val="0"/>
      <w:divBdr>
        <w:top w:val="none" w:sz="0" w:space="0" w:color="auto"/>
        <w:left w:val="none" w:sz="0" w:space="0" w:color="auto"/>
        <w:bottom w:val="none" w:sz="0" w:space="0" w:color="auto"/>
        <w:right w:val="none" w:sz="0" w:space="0" w:color="auto"/>
      </w:divBdr>
    </w:div>
    <w:div w:id="265889308">
      <w:bodyDiv w:val="1"/>
      <w:marLeft w:val="0"/>
      <w:marRight w:val="0"/>
      <w:marTop w:val="0"/>
      <w:marBottom w:val="0"/>
      <w:divBdr>
        <w:top w:val="none" w:sz="0" w:space="0" w:color="auto"/>
        <w:left w:val="none" w:sz="0" w:space="0" w:color="auto"/>
        <w:bottom w:val="none" w:sz="0" w:space="0" w:color="auto"/>
        <w:right w:val="none" w:sz="0" w:space="0" w:color="auto"/>
      </w:divBdr>
      <w:divsChild>
        <w:div w:id="1600285962">
          <w:marLeft w:val="0"/>
          <w:marRight w:val="0"/>
          <w:marTop w:val="0"/>
          <w:marBottom w:val="0"/>
          <w:divBdr>
            <w:top w:val="none" w:sz="0" w:space="0" w:color="auto"/>
            <w:left w:val="none" w:sz="0" w:space="0" w:color="auto"/>
            <w:bottom w:val="none" w:sz="0" w:space="0" w:color="auto"/>
            <w:right w:val="none" w:sz="0" w:space="0" w:color="auto"/>
          </w:divBdr>
        </w:div>
        <w:div w:id="1318798453">
          <w:marLeft w:val="0"/>
          <w:marRight w:val="0"/>
          <w:marTop w:val="0"/>
          <w:marBottom w:val="0"/>
          <w:divBdr>
            <w:top w:val="none" w:sz="0" w:space="0" w:color="auto"/>
            <w:left w:val="none" w:sz="0" w:space="0" w:color="auto"/>
            <w:bottom w:val="none" w:sz="0" w:space="0" w:color="auto"/>
            <w:right w:val="none" w:sz="0" w:space="0" w:color="auto"/>
          </w:divBdr>
        </w:div>
        <w:div w:id="1259289656">
          <w:marLeft w:val="0"/>
          <w:marRight w:val="0"/>
          <w:marTop w:val="0"/>
          <w:marBottom w:val="0"/>
          <w:divBdr>
            <w:top w:val="none" w:sz="0" w:space="0" w:color="auto"/>
            <w:left w:val="none" w:sz="0" w:space="0" w:color="auto"/>
            <w:bottom w:val="none" w:sz="0" w:space="0" w:color="auto"/>
            <w:right w:val="none" w:sz="0" w:space="0" w:color="auto"/>
          </w:divBdr>
        </w:div>
        <w:div w:id="1512527662">
          <w:marLeft w:val="0"/>
          <w:marRight w:val="0"/>
          <w:marTop w:val="0"/>
          <w:marBottom w:val="0"/>
          <w:divBdr>
            <w:top w:val="none" w:sz="0" w:space="0" w:color="auto"/>
            <w:left w:val="none" w:sz="0" w:space="0" w:color="auto"/>
            <w:bottom w:val="none" w:sz="0" w:space="0" w:color="auto"/>
            <w:right w:val="none" w:sz="0" w:space="0" w:color="auto"/>
          </w:divBdr>
        </w:div>
        <w:div w:id="564681483">
          <w:marLeft w:val="0"/>
          <w:marRight w:val="0"/>
          <w:marTop w:val="0"/>
          <w:marBottom w:val="0"/>
          <w:divBdr>
            <w:top w:val="none" w:sz="0" w:space="0" w:color="auto"/>
            <w:left w:val="none" w:sz="0" w:space="0" w:color="auto"/>
            <w:bottom w:val="none" w:sz="0" w:space="0" w:color="auto"/>
            <w:right w:val="none" w:sz="0" w:space="0" w:color="auto"/>
          </w:divBdr>
        </w:div>
        <w:div w:id="1740637534">
          <w:marLeft w:val="0"/>
          <w:marRight w:val="0"/>
          <w:marTop w:val="0"/>
          <w:marBottom w:val="0"/>
          <w:divBdr>
            <w:top w:val="none" w:sz="0" w:space="0" w:color="auto"/>
            <w:left w:val="none" w:sz="0" w:space="0" w:color="auto"/>
            <w:bottom w:val="none" w:sz="0" w:space="0" w:color="auto"/>
            <w:right w:val="none" w:sz="0" w:space="0" w:color="auto"/>
          </w:divBdr>
        </w:div>
        <w:div w:id="2061007252">
          <w:marLeft w:val="0"/>
          <w:marRight w:val="0"/>
          <w:marTop w:val="0"/>
          <w:marBottom w:val="0"/>
          <w:divBdr>
            <w:top w:val="none" w:sz="0" w:space="0" w:color="auto"/>
            <w:left w:val="none" w:sz="0" w:space="0" w:color="auto"/>
            <w:bottom w:val="none" w:sz="0" w:space="0" w:color="auto"/>
            <w:right w:val="none" w:sz="0" w:space="0" w:color="auto"/>
          </w:divBdr>
        </w:div>
        <w:div w:id="1336155909">
          <w:marLeft w:val="0"/>
          <w:marRight w:val="0"/>
          <w:marTop w:val="0"/>
          <w:marBottom w:val="0"/>
          <w:divBdr>
            <w:top w:val="none" w:sz="0" w:space="0" w:color="auto"/>
            <w:left w:val="none" w:sz="0" w:space="0" w:color="auto"/>
            <w:bottom w:val="none" w:sz="0" w:space="0" w:color="auto"/>
            <w:right w:val="none" w:sz="0" w:space="0" w:color="auto"/>
          </w:divBdr>
        </w:div>
      </w:divsChild>
    </w:div>
    <w:div w:id="291642768">
      <w:bodyDiv w:val="1"/>
      <w:marLeft w:val="0"/>
      <w:marRight w:val="0"/>
      <w:marTop w:val="0"/>
      <w:marBottom w:val="0"/>
      <w:divBdr>
        <w:top w:val="none" w:sz="0" w:space="0" w:color="auto"/>
        <w:left w:val="none" w:sz="0" w:space="0" w:color="auto"/>
        <w:bottom w:val="none" w:sz="0" w:space="0" w:color="auto"/>
        <w:right w:val="none" w:sz="0" w:space="0" w:color="auto"/>
      </w:divBdr>
      <w:divsChild>
        <w:div w:id="1665157879">
          <w:marLeft w:val="-300"/>
          <w:marRight w:val="-300"/>
          <w:marTop w:val="360"/>
          <w:marBottom w:val="360"/>
          <w:divBdr>
            <w:top w:val="none" w:sz="0" w:space="0" w:color="auto"/>
            <w:left w:val="none" w:sz="0" w:space="0" w:color="auto"/>
            <w:bottom w:val="none" w:sz="0" w:space="0" w:color="auto"/>
            <w:right w:val="none" w:sz="0" w:space="0" w:color="auto"/>
          </w:divBdr>
          <w:divsChild>
            <w:div w:id="22225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2868">
      <w:bodyDiv w:val="1"/>
      <w:marLeft w:val="0"/>
      <w:marRight w:val="0"/>
      <w:marTop w:val="0"/>
      <w:marBottom w:val="0"/>
      <w:divBdr>
        <w:top w:val="none" w:sz="0" w:space="0" w:color="auto"/>
        <w:left w:val="none" w:sz="0" w:space="0" w:color="auto"/>
        <w:bottom w:val="none" w:sz="0" w:space="0" w:color="auto"/>
        <w:right w:val="none" w:sz="0" w:space="0" w:color="auto"/>
      </w:divBdr>
    </w:div>
    <w:div w:id="385572000">
      <w:bodyDiv w:val="1"/>
      <w:marLeft w:val="0"/>
      <w:marRight w:val="0"/>
      <w:marTop w:val="0"/>
      <w:marBottom w:val="0"/>
      <w:divBdr>
        <w:top w:val="none" w:sz="0" w:space="0" w:color="auto"/>
        <w:left w:val="none" w:sz="0" w:space="0" w:color="auto"/>
        <w:bottom w:val="none" w:sz="0" w:space="0" w:color="auto"/>
        <w:right w:val="none" w:sz="0" w:space="0" w:color="auto"/>
      </w:divBdr>
    </w:div>
    <w:div w:id="423108715">
      <w:bodyDiv w:val="1"/>
      <w:marLeft w:val="0"/>
      <w:marRight w:val="0"/>
      <w:marTop w:val="0"/>
      <w:marBottom w:val="0"/>
      <w:divBdr>
        <w:top w:val="none" w:sz="0" w:space="0" w:color="auto"/>
        <w:left w:val="none" w:sz="0" w:space="0" w:color="auto"/>
        <w:bottom w:val="none" w:sz="0" w:space="0" w:color="auto"/>
        <w:right w:val="none" w:sz="0" w:space="0" w:color="auto"/>
      </w:divBdr>
    </w:div>
    <w:div w:id="424300833">
      <w:bodyDiv w:val="1"/>
      <w:marLeft w:val="0"/>
      <w:marRight w:val="0"/>
      <w:marTop w:val="0"/>
      <w:marBottom w:val="0"/>
      <w:divBdr>
        <w:top w:val="none" w:sz="0" w:space="0" w:color="auto"/>
        <w:left w:val="none" w:sz="0" w:space="0" w:color="auto"/>
        <w:bottom w:val="none" w:sz="0" w:space="0" w:color="auto"/>
        <w:right w:val="none" w:sz="0" w:space="0" w:color="auto"/>
      </w:divBdr>
      <w:divsChild>
        <w:div w:id="1476920000">
          <w:marLeft w:val="0"/>
          <w:marRight w:val="0"/>
          <w:marTop w:val="240"/>
          <w:marBottom w:val="240"/>
          <w:divBdr>
            <w:top w:val="none" w:sz="0" w:space="0" w:color="auto"/>
            <w:left w:val="single" w:sz="24" w:space="9" w:color="04AA6D"/>
            <w:bottom w:val="none" w:sz="0" w:space="0" w:color="auto"/>
            <w:right w:val="none" w:sz="0" w:space="0" w:color="auto"/>
          </w:divBdr>
        </w:div>
      </w:divsChild>
    </w:div>
    <w:div w:id="506214585">
      <w:bodyDiv w:val="1"/>
      <w:marLeft w:val="0"/>
      <w:marRight w:val="0"/>
      <w:marTop w:val="0"/>
      <w:marBottom w:val="0"/>
      <w:divBdr>
        <w:top w:val="none" w:sz="0" w:space="0" w:color="auto"/>
        <w:left w:val="none" w:sz="0" w:space="0" w:color="auto"/>
        <w:bottom w:val="none" w:sz="0" w:space="0" w:color="auto"/>
        <w:right w:val="none" w:sz="0" w:space="0" w:color="auto"/>
      </w:divBdr>
      <w:divsChild>
        <w:div w:id="71707378">
          <w:marLeft w:val="-300"/>
          <w:marRight w:val="-300"/>
          <w:marTop w:val="360"/>
          <w:marBottom w:val="360"/>
          <w:divBdr>
            <w:top w:val="none" w:sz="0" w:space="0" w:color="auto"/>
            <w:left w:val="none" w:sz="0" w:space="0" w:color="auto"/>
            <w:bottom w:val="none" w:sz="0" w:space="0" w:color="auto"/>
            <w:right w:val="none" w:sz="0" w:space="0" w:color="auto"/>
          </w:divBdr>
          <w:divsChild>
            <w:div w:id="78218794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11073357">
      <w:bodyDiv w:val="1"/>
      <w:marLeft w:val="0"/>
      <w:marRight w:val="0"/>
      <w:marTop w:val="0"/>
      <w:marBottom w:val="0"/>
      <w:divBdr>
        <w:top w:val="none" w:sz="0" w:space="0" w:color="auto"/>
        <w:left w:val="none" w:sz="0" w:space="0" w:color="auto"/>
        <w:bottom w:val="none" w:sz="0" w:space="0" w:color="auto"/>
        <w:right w:val="none" w:sz="0" w:space="0" w:color="auto"/>
      </w:divBdr>
      <w:divsChild>
        <w:div w:id="1284190339">
          <w:marLeft w:val="-300"/>
          <w:marRight w:val="-300"/>
          <w:marTop w:val="360"/>
          <w:marBottom w:val="360"/>
          <w:divBdr>
            <w:top w:val="none" w:sz="0" w:space="0" w:color="auto"/>
            <w:left w:val="none" w:sz="0" w:space="0" w:color="auto"/>
            <w:bottom w:val="none" w:sz="0" w:space="0" w:color="auto"/>
            <w:right w:val="none" w:sz="0" w:space="0" w:color="auto"/>
          </w:divBdr>
          <w:divsChild>
            <w:div w:id="6544523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38788717">
      <w:bodyDiv w:val="1"/>
      <w:marLeft w:val="0"/>
      <w:marRight w:val="0"/>
      <w:marTop w:val="0"/>
      <w:marBottom w:val="0"/>
      <w:divBdr>
        <w:top w:val="none" w:sz="0" w:space="0" w:color="auto"/>
        <w:left w:val="none" w:sz="0" w:space="0" w:color="auto"/>
        <w:bottom w:val="none" w:sz="0" w:space="0" w:color="auto"/>
        <w:right w:val="none" w:sz="0" w:space="0" w:color="auto"/>
      </w:divBdr>
      <w:divsChild>
        <w:div w:id="1844280419">
          <w:marLeft w:val="0"/>
          <w:marRight w:val="0"/>
          <w:marTop w:val="240"/>
          <w:marBottom w:val="240"/>
          <w:divBdr>
            <w:top w:val="none" w:sz="0" w:space="0" w:color="auto"/>
            <w:left w:val="single" w:sz="24" w:space="9" w:color="04AA6D"/>
            <w:bottom w:val="none" w:sz="0" w:space="0" w:color="auto"/>
            <w:right w:val="none" w:sz="0" w:space="0" w:color="auto"/>
          </w:divBdr>
        </w:div>
      </w:divsChild>
    </w:div>
    <w:div w:id="558519932">
      <w:bodyDiv w:val="1"/>
      <w:marLeft w:val="0"/>
      <w:marRight w:val="0"/>
      <w:marTop w:val="0"/>
      <w:marBottom w:val="0"/>
      <w:divBdr>
        <w:top w:val="none" w:sz="0" w:space="0" w:color="auto"/>
        <w:left w:val="none" w:sz="0" w:space="0" w:color="auto"/>
        <w:bottom w:val="none" w:sz="0" w:space="0" w:color="auto"/>
        <w:right w:val="none" w:sz="0" w:space="0" w:color="auto"/>
      </w:divBdr>
      <w:divsChild>
        <w:div w:id="119810929">
          <w:marLeft w:val="-300"/>
          <w:marRight w:val="-300"/>
          <w:marTop w:val="360"/>
          <w:marBottom w:val="360"/>
          <w:divBdr>
            <w:top w:val="none" w:sz="0" w:space="0" w:color="auto"/>
            <w:left w:val="none" w:sz="0" w:space="0" w:color="auto"/>
            <w:bottom w:val="none" w:sz="0" w:space="0" w:color="auto"/>
            <w:right w:val="none" w:sz="0" w:space="0" w:color="auto"/>
          </w:divBdr>
          <w:divsChild>
            <w:div w:id="206224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2619">
      <w:bodyDiv w:val="1"/>
      <w:marLeft w:val="0"/>
      <w:marRight w:val="0"/>
      <w:marTop w:val="0"/>
      <w:marBottom w:val="0"/>
      <w:divBdr>
        <w:top w:val="none" w:sz="0" w:space="0" w:color="auto"/>
        <w:left w:val="none" w:sz="0" w:space="0" w:color="auto"/>
        <w:bottom w:val="none" w:sz="0" w:space="0" w:color="auto"/>
        <w:right w:val="none" w:sz="0" w:space="0" w:color="auto"/>
      </w:divBdr>
      <w:divsChild>
        <w:div w:id="612857301">
          <w:marLeft w:val="0"/>
          <w:marRight w:val="0"/>
          <w:marTop w:val="0"/>
          <w:marBottom w:val="0"/>
          <w:divBdr>
            <w:top w:val="none" w:sz="0" w:space="0" w:color="auto"/>
            <w:left w:val="none" w:sz="0" w:space="0" w:color="auto"/>
            <w:bottom w:val="none" w:sz="0" w:space="0" w:color="auto"/>
            <w:right w:val="none" w:sz="0" w:space="0" w:color="auto"/>
          </w:divBdr>
        </w:div>
        <w:div w:id="413164576">
          <w:marLeft w:val="0"/>
          <w:marRight w:val="0"/>
          <w:marTop w:val="0"/>
          <w:marBottom w:val="0"/>
          <w:divBdr>
            <w:top w:val="none" w:sz="0" w:space="0" w:color="auto"/>
            <w:left w:val="none" w:sz="0" w:space="0" w:color="auto"/>
            <w:bottom w:val="none" w:sz="0" w:space="0" w:color="auto"/>
            <w:right w:val="none" w:sz="0" w:space="0" w:color="auto"/>
          </w:divBdr>
        </w:div>
        <w:div w:id="1144811951">
          <w:marLeft w:val="0"/>
          <w:marRight w:val="0"/>
          <w:marTop w:val="0"/>
          <w:marBottom w:val="0"/>
          <w:divBdr>
            <w:top w:val="none" w:sz="0" w:space="0" w:color="auto"/>
            <w:left w:val="none" w:sz="0" w:space="0" w:color="auto"/>
            <w:bottom w:val="none" w:sz="0" w:space="0" w:color="auto"/>
            <w:right w:val="none" w:sz="0" w:space="0" w:color="auto"/>
          </w:divBdr>
        </w:div>
        <w:div w:id="1682927663">
          <w:marLeft w:val="0"/>
          <w:marRight w:val="0"/>
          <w:marTop w:val="0"/>
          <w:marBottom w:val="0"/>
          <w:divBdr>
            <w:top w:val="none" w:sz="0" w:space="0" w:color="auto"/>
            <w:left w:val="none" w:sz="0" w:space="0" w:color="auto"/>
            <w:bottom w:val="none" w:sz="0" w:space="0" w:color="auto"/>
            <w:right w:val="none" w:sz="0" w:space="0" w:color="auto"/>
          </w:divBdr>
        </w:div>
        <w:div w:id="1650786542">
          <w:marLeft w:val="0"/>
          <w:marRight w:val="0"/>
          <w:marTop w:val="0"/>
          <w:marBottom w:val="0"/>
          <w:divBdr>
            <w:top w:val="none" w:sz="0" w:space="0" w:color="auto"/>
            <w:left w:val="none" w:sz="0" w:space="0" w:color="auto"/>
            <w:bottom w:val="none" w:sz="0" w:space="0" w:color="auto"/>
            <w:right w:val="none" w:sz="0" w:space="0" w:color="auto"/>
          </w:divBdr>
        </w:div>
        <w:div w:id="866404778">
          <w:marLeft w:val="0"/>
          <w:marRight w:val="0"/>
          <w:marTop w:val="0"/>
          <w:marBottom w:val="0"/>
          <w:divBdr>
            <w:top w:val="none" w:sz="0" w:space="0" w:color="auto"/>
            <w:left w:val="none" w:sz="0" w:space="0" w:color="auto"/>
            <w:bottom w:val="none" w:sz="0" w:space="0" w:color="auto"/>
            <w:right w:val="none" w:sz="0" w:space="0" w:color="auto"/>
          </w:divBdr>
        </w:div>
        <w:div w:id="281805873">
          <w:marLeft w:val="0"/>
          <w:marRight w:val="0"/>
          <w:marTop w:val="0"/>
          <w:marBottom w:val="0"/>
          <w:divBdr>
            <w:top w:val="none" w:sz="0" w:space="0" w:color="auto"/>
            <w:left w:val="none" w:sz="0" w:space="0" w:color="auto"/>
            <w:bottom w:val="none" w:sz="0" w:space="0" w:color="auto"/>
            <w:right w:val="none" w:sz="0" w:space="0" w:color="auto"/>
          </w:divBdr>
        </w:div>
        <w:div w:id="1632246997">
          <w:marLeft w:val="0"/>
          <w:marRight w:val="0"/>
          <w:marTop w:val="0"/>
          <w:marBottom w:val="0"/>
          <w:divBdr>
            <w:top w:val="none" w:sz="0" w:space="0" w:color="auto"/>
            <w:left w:val="none" w:sz="0" w:space="0" w:color="auto"/>
            <w:bottom w:val="none" w:sz="0" w:space="0" w:color="auto"/>
            <w:right w:val="none" w:sz="0" w:space="0" w:color="auto"/>
          </w:divBdr>
        </w:div>
      </w:divsChild>
    </w:div>
    <w:div w:id="641471809">
      <w:bodyDiv w:val="1"/>
      <w:marLeft w:val="0"/>
      <w:marRight w:val="0"/>
      <w:marTop w:val="0"/>
      <w:marBottom w:val="0"/>
      <w:divBdr>
        <w:top w:val="none" w:sz="0" w:space="0" w:color="auto"/>
        <w:left w:val="none" w:sz="0" w:space="0" w:color="auto"/>
        <w:bottom w:val="none" w:sz="0" w:space="0" w:color="auto"/>
        <w:right w:val="none" w:sz="0" w:space="0" w:color="auto"/>
      </w:divBdr>
    </w:div>
    <w:div w:id="675352672">
      <w:bodyDiv w:val="1"/>
      <w:marLeft w:val="0"/>
      <w:marRight w:val="0"/>
      <w:marTop w:val="0"/>
      <w:marBottom w:val="0"/>
      <w:divBdr>
        <w:top w:val="none" w:sz="0" w:space="0" w:color="auto"/>
        <w:left w:val="none" w:sz="0" w:space="0" w:color="auto"/>
        <w:bottom w:val="none" w:sz="0" w:space="0" w:color="auto"/>
        <w:right w:val="none" w:sz="0" w:space="0" w:color="auto"/>
      </w:divBdr>
    </w:div>
    <w:div w:id="694968718">
      <w:bodyDiv w:val="1"/>
      <w:marLeft w:val="0"/>
      <w:marRight w:val="0"/>
      <w:marTop w:val="0"/>
      <w:marBottom w:val="0"/>
      <w:divBdr>
        <w:top w:val="none" w:sz="0" w:space="0" w:color="auto"/>
        <w:left w:val="none" w:sz="0" w:space="0" w:color="auto"/>
        <w:bottom w:val="none" w:sz="0" w:space="0" w:color="auto"/>
        <w:right w:val="none" w:sz="0" w:space="0" w:color="auto"/>
      </w:divBdr>
    </w:div>
    <w:div w:id="709954989">
      <w:bodyDiv w:val="1"/>
      <w:marLeft w:val="0"/>
      <w:marRight w:val="0"/>
      <w:marTop w:val="0"/>
      <w:marBottom w:val="0"/>
      <w:divBdr>
        <w:top w:val="none" w:sz="0" w:space="0" w:color="auto"/>
        <w:left w:val="none" w:sz="0" w:space="0" w:color="auto"/>
        <w:bottom w:val="none" w:sz="0" w:space="0" w:color="auto"/>
        <w:right w:val="none" w:sz="0" w:space="0" w:color="auto"/>
      </w:divBdr>
    </w:div>
    <w:div w:id="749157064">
      <w:bodyDiv w:val="1"/>
      <w:marLeft w:val="0"/>
      <w:marRight w:val="0"/>
      <w:marTop w:val="0"/>
      <w:marBottom w:val="0"/>
      <w:divBdr>
        <w:top w:val="none" w:sz="0" w:space="0" w:color="auto"/>
        <w:left w:val="none" w:sz="0" w:space="0" w:color="auto"/>
        <w:bottom w:val="none" w:sz="0" w:space="0" w:color="auto"/>
        <w:right w:val="none" w:sz="0" w:space="0" w:color="auto"/>
      </w:divBdr>
    </w:div>
    <w:div w:id="807285820">
      <w:bodyDiv w:val="1"/>
      <w:marLeft w:val="0"/>
      <w:marRight w:val="0"/>
      <w:marTop w:val="0"/>
      <w:marBottom w:val="0"/>
      <w:divBdr>
        <w:top w:val="none" w:sz="0" w:space="0" w:color="auto"/>
        <w:left w:val="none" w:sz="0" w:space="0" w:color="auto"/>
        <w:bottom w:val="none" w:sz="0" w:space="0" w:color="auto"/>
        <w:right w:val="none" w:sz="0" w:space="0" w:color="auto"/>
      </w:divBdr>
    </w:div>
    <w:div w:id="822935710">
      <w:bodyDiv w:val="1"/>
      <w:marLeft w:val="0"/>
      <w:marRight w:val="0"/>
      <w:marTop w:val="0"/>
      <w:marBottom w:val="0"/>
      <w:divBdr>
        <w:top w:val="none" w:sz="0" w:space="0" w:color="auto"/>
        <w:left w:val="none" w:sz="0" w:space="0" w:color="auto"/>
        <w:bottom w:val="none" w:sz="0" w:space="0" w:color="auto"/>
        <w:right w:val="none" w:sz="0" w:space="0" w:color="auto"/>
      </w:divBdr>
    </w:div>
    <w:div w:id="847867440">
      <w:bodyDiv w:val="1"/>
      <w:marLeft w:val="0"/>
      <w:marRight w:val="0"/>
      <w:marTop w:val="0"/>
      <w:marBottom w:val="0"/>
      <w:divBdr>
        <w:top w:val="none" w:sz="0" w:space="0" w:color="auto"/>
        <w:left w:val="none" w:sz="0" w:space="0" w:color="auto"/>
        <w:bottom w:val="none" w:sz="0" w:space="0" w:color="auto"/>
        <w:right w:val="none" w:sz="0" w:space="0" w:color="auto"/>
      </w:divBdr>
    </w:div>
    <w:div w:id="865946791">
      <w:bodyDiv w:val="1"/>
      <w:marLeft w:val="0"/>
      <w:marRight w:val="0"/>
      <w:marTop w:val="0"/>
      <w:marBottom w:val="0"/>
      <w:divBdr>
        <w:top w:val="none" w:sz="0" w:space="0" w:color="auto"/>
        <w:left w:val="none" w:sz="0" w:space="0" w:color="auto"/>
        <w:bottom w:val="none" w:sz="0" w:space="0" w:color="auto"/>
        <w:right w:val="none" w:sz="0" w:space="0" w:color="auto"/>
      </w:divBdr>
    </w:div>
    <w:div w:id="876236276">
      <w:bodyDiv w:val="1"/>
      <w:marLeft w:val="0"/>
      <w:marRight w:val="0"/>
      <w:marTop w:val="0"/>
      <w:marBottom w:val="0"/>
      <w:divBdr>
        <w:top w:val="none" w:sz="0" w:space="0" w:color="auto"/>
        <w:left w:val="none" w:sz="0" w:space="0" w:color="auto"/>
        <w:bottom w:val="none" w:sz="0" w:space="0" w:color="auto"/>
        <w:right w:val="none" w:sz="0" w:space="0" w:color="auto"/>
      </w:divBdr>
      <w:divsChild>
        <w:div w:id="2081319610">
          <w:marLeft w:val="0"/>
          <w:marRight w:val="0"/>
          <w:marTop w:val="240"/>
          <w:marBottom w:val="240"/>
          <w:divBdr>
            <w:top w:val="single" w:sz="6" w:space="0" w:color="CCCCCC"/>
            <w:left w:val="single" w:sz="24" w:space="9" w:color="04AA6D"/>
            <w:bottom w:val="single" w:sz="6" w:space="0" w:color="CCCCCC"/>
            <w:right w:val="single" w:sz="6" w:space="0" w:color="CCCCCC"/>
          </w:divBdr>
          <w:divsChild>
            <w:div w:id="287979170">
              <w:marLeft w:val="0"/>
              <w:marRight w:val="0"/>
              <w:marTop w:val="0"/>
              <w:marBottom w:val="0"/>
              <w:divBdr>
                <w:top w:val="none" w:sz="0" w:space="0" w:color="auto"/>
                <w:left w:val="none" w:sz="0" w:space="0" w:color="auto"/>
                <w:bottom w:val="none" w:sz="0" w:space="0" w:color="auto"/>
                <w:right w:val="none" w:sz="0" w:space="0" w:color="auto"/>
              </w:divBdr>
            </w:div>
          </w:divsChild>
        </w:div>
        <w:div w:id="1059547440">
          <w:marLeft w:val="0"/>
          <w:marRight w:val="0"/>
          <w:marTop w:val="240"/>
          <w:marBottom w:val="240"/>
          <w:divBdr>
            <w:top w:val="single" w:sz="6" w:space="0" w:color="CCCCCC"/>
            <w:left w:val="single" w:sz="24" w:space="9" w:color="04AA6D"/>
            <w:bottom w:val="single" w:sz="6" w:space="0" w:color="CCCCCC"/>
            <w:right w:val="single" w:sz="6" w:space="0" w:color="CCCCCC"/>
          </w:divBdr>
          <w:divsChild>
            <w:div w:id="2043822189">
              <w:marLeft w:val="0"/>
              <w:marRight w:val="0"/>
              <w:marTop w:val="0"/>
              <w:marBottom w:val="0"/>
              <w:divBdr>
                <w:top w:val="none" w:sz="0" w:space="0" w:color="auto"/>
                <w:left w:val="none" w:sz="0" w:space="0" w:color="auto"/>
                <w:bottom w:val="none" w:sz="0" w:space="0" w:color="auto"/>
                <w:right w:val="none" w:sz="0" w:space="0" w:color="auto"/>
              </w:divBdr>
            </w:div>
          </w:divsChild>
        </w:div>
        <w:div w:id="1066414263">
          <w:marLeft w:val="0"/>
          <w:marRight w:val="0"/>
          <w:marTop w:val="240"/>
          <w:marBottom w:val="240"/>
          <w:divBdr>
            <w:top w:val="single" w:sz="6" w:space="0" w:color="CCCCCC"/>
            <w:left w:val="single" w:sz="24" w:space="9" w:color="04AA6D"/>
            <w:bottom w:val="single" w:sz="6" w:space="0" w:color="CCCCCC"/>
            <w:right w:val="single" w:sz="6" w:space="0" w:color="CCCCCC"/>
          </w:divBdr>
          <w:divsChild>
            <w:div w:id="167671828">
              <w:marLeft w:val="0"/>
              <w:marRight w:val="0"/>
              <w:marTop w:val="0"/>
              <w:marBottom w:val="0"/>
              <w:divBdr>
                <w:top w:val="none" w:sz="0" w:space="0" w:color="auto"/>
                <w:left w:val="none" w:sz="0" w:space="0" w:color="auto"/>
                <w:bottom w:val="none" w:sz="0" w:space="0" w:color="auto"/>
                <w:right w:val="none" w:sz="0" w:space="0" w:color="auto"/>
              </w:divBdr>
            </w:div>
          </w:divsChild>
        </w:div>
        <w:div w:id="2062247200">
          <w:marLeft w:val="0"/>
          <w:marRight w:val="0"/>
          <w:marTop w:val="240"/>
          <w:marBottom w:val="240"/>
          <w:divBdr>
            <w:top w:val="single" w:sz="6" w:space="0" w:color="CCCCCC"/>
            <w:left w:val="single" w:sz="24" w:space="9" w:color="04AA6D"/>
            <w:bottom w:val="single" w:sz="6" w:space="0" w:color="CCCCCC"/>
            <w:right w:val="single" w:sz="6" w:space="0" w:color="CCCCCC"/>
          </w:divBdr>
          <w:divsChild>
            <w:div w:id="1617637573">
              <w:marLeft w:val="0"/>
              <w:marRight w:val="0"/>
              <w:marTop w:val="0"/>
              <w:marBottom w:val="0"/>
              <w:divBdr>
                <w:top w:val="none" w:sz="0" w:space="0" w:color="auto"/>
                <w:left w:val="none" w:sz="0" w:space="0" w:color="auto"/>
                <w:bottom w:val="none" w:sz="0" w:space="0" w:color="auto"/>
                <w:right w:val="none" w:sz="0" w:space="0" w:color="auto"/>
              </w:divBdr>
            </w:div>
          </w:divsChild>
        </w:div>
        <w:div w:id="1592199228">
          <w:marLeft w:val="0"/>
          <w:marRight w:val="0"/>
          <w:marTop w:val="240"/>
          <w:marBottom w:val="240"/>
          <w:divBdr>
            <w:top w:val="single" w:sz="6" w:space="0" w:color="CCCCCC"/>
            <w:left w:val="single" w:sz="24" w:space="9" w:color="04AA6D"/>
            <w:bottom w:val="single" w:sz="6" w:space="0" w:color="CCCCCC"/>
            <w:right w:val="single" w:sz="6" w:space="0" w:color="CCCCCC"/>
          </w:divBdr>
          <w:divsChild>
            <w:div w:id="706636590">
              <w:marLeft w:val="0"/>
              <w:marRight w:val="0"/>
              <w:marTop w:val="0"/>
              <w:marBottom w:val="0"/>
              <w:divBdr>
                <w:top w:val="none" w:sz="0" w:space="0" w:color="auto"/>
                <w:left w:val="none" w:sz="0" w:space="0" w:color="auto"/>
                <w:bottom w:val="none" w:sz="0" w:space="0" w:color="auto"/>
                <w:right w:val="none" w:sz="0" w:space="0" w:color="auto"/>
              </w:divBdr>
            </w:div>
          </w:divsChild>
        </w:div>
        <w:div w:id="728580459">
          <w:marLeft w:val="0"/>
          <w:marRight w:val="0"/>
          <w:marTop w:val="240"/>
          <w:marBottom w:val="240"/>
          <w:divBdr>
            <w:top w:val="single" w:sz="6" w:space="0" w:color="CCCCCC"/>
            <w:left w:val="single" w:sz="24" w:space="9" w:color="04AA6D"/>
            <w:bottom w:val="single" w:sz="6" w:space="0" w:color="CCCCCC"/>
            <w:right w:val="single" w:sz="6" w:space="0" w:color="CCCCCC"/>
          </w:divBdr>
          <w:divsChild>
            <w:div w:id="207850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5472">
      <w:bodyDiv w:val="1"/>
      <w:marLeft w:val="0"/>
      <w:marRight w:val="0"/>
      <w:marTop w:val="0"/>
      <w:marBottom w:val="0"/>
      <w:divBdr>
        <w:top w:val="none" w:sz="0" w:space="0" w:color="auto"/>
        <w:left w:val="none" w:sz="0" w:space="0" w:color="auto"/>
        <w:bottom w:val="none" w:sz="0" w:space="0" w:color="auto"/>
        <w:right w:val="none" w:sz="0" w:space="0" w:color="auto"/>
      </w:divBdr>
    </w:div>
    <w:div w:id="950666657">
      <w:bodyDiv w:val="1"/>
      <w:marLeft w:val="0"/>
      <w:marRight w:val="0"/>
      <w:marTop w:val="0"/>
      <w:marBottom w:val="0"/>
      <w:divBdr>
        <w:top w:val="none" w:sz="0" w:space="0" w:color="auto"/>
        <w:left w:val="none" w:sz="0" w:space="0" w:color="auto"/>
        <w:bottom w:val="none" w:sz="0" w:space="0" w:color="auto"/>
        <w:right w:val="none" w:sz="0" w:space="0" w:color="auto"/>
      </w:divBdr>
    </w:div>
    <w:div w:id="966280878">
      <w:bodyDiv w:val="1"/>
      <w:marLeft w:val="0"/>
      <w:marRight w:val="0"/>
      <w:marTop w:val="0"/>
      <w:marBottom w:val="0"/>
      <w:divBdr>
        <w:top w:val="none" w:sz="0" w:space="0" w:color="auto"/>
        <w:left w:val="none" w:sz="0" w:space="0" w:color="auto"/>
        <w:bottom w:val="none" w:sz="0" w:space="0" w:color="auto"/>
        <w:right w:val="none" w:sz="0" w:space="0" w:color="auto"/>
      </w:divBdr>
    </w:div>
    <w:div w:id="1035080205">
      <w:bodyDiv w:val="1"/>
      <w:marLeft w:val="0"/>
      <w:marRight w:val="0"/>
      <w:marTop w:val="0"/>
      <w:marBottom w:val="0"/>
      <w:divBdr>
        <w:top w:val="none" w:sz="0" w:space="0" w:color="auto"/>
        <w:left w:val="none" w:sz="0" w:space="0" w:color="auto"/>
        <w:bottom w:val="none" w:sz="0" w:space="0" w:color="auto"/>
        <w:right w:val="none" w:sz="0" w:space="0" w:color="auto"/>
      </w:divBdr>
    </w:div>
    <w:div w:id="1090351895">
      <w:bodyDiv w:val="1"/>
      <w:marLeft w:val="0"/>
      <w:marRight w:val="0"/>
      <w:marTop w:val="0"/>
      <w:marBottom w:val="0"/>
      <w:divBdr>
        <w:top w:val="none" w:sz="0" w:space="0" w:color="auto"/>
        <w:left w:val="none" w:sz="0" w:space="0" w:color="auto"/>
        <w:bottom w:val="none" w:sz="0" w:space="0" w:color="auto"/>
        <w:right w:val="none" w:sz="0" w:space="0" w:color="auto"/>
      </w:divBdr>
    </w:div>
    <w:div w:id="1097167235">
      <w:bodyDiv w:val="1"/>
      <w:marLeft w:val="0"/>
      <w:marRight w:val="0"/>
      <w:marTop w:val="0"/>
      <w:marBottom w:val="0"/>
      <w:divBdr>
        <w:top w:val="none" w:sz="0" w:space="0" w:color="auto"/>
        <w:left w:val="none" w:sz="0" w:space="0" w:color="auto"/>
        <w:bottom w:val="none" w:sz="0" w:space="0" w:color="auto"/>
        <w:right w:val="none" w:sz="0" w:space="0" w:color="auto"/>
      </w:divBdr>
    </w:div>
    <w:div w:id="1183128217">
      <w:bodyDiv w:val="1"/>
      <w:marLeft w:val="0"/>
      <w:marRight w:val="0"/>
      <w:marTop w:val="0"/>
      <w:marBottom w:val="0"/>
      <w:divBdr>
        <w:top w:val="none" w:sz="0" w:space="0" w:color="auto"/>
        <w:left w:val="none" w:sz="0" w:space="0" w:color="auto"/>
        <w:bottom w:val="none" w:sz="0" w:space="0" w:color="auto"/>
        <w:right w:val="none" w:sz="0" w:space="0" w:color="auto"/>
      </w:divBdr>
    </w:div>
    <w:div w:id="1244678103">
      <w:bodyDiv w:val="1"/>
      <w:marLeft w:val="0"/>
      <w:marRight w:val="0"/>
      <w:marTop w:val="0"/>
      <w:marBottom w:val="0"/>
      <w:divBdr>
        <w:top w:val="none" w:sz="0" w:space="0" w:color="auto"/>
        <w:left w:val="none" w:sz="0" w:space="0" w:color="auto"/>
        <w:bottom w:val="none" w:sz="0" w:space="0" w:color="auto"/>
        <w:right w:val="none" w:sz="0" w:space="0" w:color="auto"/>
      </w:divBdr>
    </w:div>
    <w:div w:id="1257441724">
      <w:bodyDiv w:val="1"/>
      <w:marLeft w:val="0"/>
      <w:marRight w:val="0"/>
      <w:marTop w:val="0"/>
      <w:marBottom w:val="0"/>
      <w:divBdr>
        <w:top w:val="none" w:sz="0" w:space="0" w:color="auto"/>
        <w:left w:val="none" w:sz="0" w:space="0" w:color="auto"/>
        <w:bottom w:val="none" w:sz="0" w:space="0" w:color="auto"/>
        <w:right w:val="none" w:sz="0" w:space="0" w:color="auto"/>
      </w:divBdr>
    </w:div>
    <w:div w:id="1259488583">
      <w:bodyDiv w:val="1"/>
      <w:marLeft w:val="0"/>
      <w:marRight w:val="0"/>
      <w:marTop w:val="0"/>
      <w:marBottom w:val="0"/>
      <w:divBdr>
        <w:top w:val="none" w:sz="0" w:space="0" w:color="auto"/>
        <w:left w:val="none" w:sz="0" w:space="0" w:color="auto"/>
        <w:bottom w:val="none" w:sz="0" w:space="0" w:color="auto"/>
        <w:right w:val="none" w:sz="0" w:space="0" w:color="auto"/>
      </w:divBdr>
    </w:div>
    <w:div w:id="1282104646">
      <w:bodyDiv w:val="1"/>
      <w:marLeft w:val="0"/>
      <w:marRight w:val="0"/>
      <w:marTop w:val="0"/>
      <w:marBottom w:val="0"/>
      <w:divBdr>
        <w:top w:val="none" w:sz="0" w:space="0" w:color="auto"/>
        <w:left w:val="none" w:sz="0" w:space="0" w:color="auto"/>
        <w:bottom w:val="none" w:sz="0" w:space="0" w:color="auto"/>
        <w:right w:val="none" w:sz="0" w:space="0" w:color="auto"/>
      </w:divBdr>
    </w:div>
    <w:div w:id="1296525871">
      <w:bodyDiv w:val="1"/>
      <w:marLeft w:val="0"/>
      <w:marRight w:val="0"/>
      <w:marTop w:val="0"/>
      <w:marBottom w:val="0"/>
      <w:divBdr>
        <w:top w:val="none" w:sz="0" w:space="0" w:color="auto"/>
        <w:left w:val="none" w:sz="0" w:space="0" w:color="auto"/>
        <w:bottom w:val="none" w:sz="0" w:space="0" w:color="auto"/>
        <w:right w:val="none" w:sz="0" w:space="0" w:color="auto"/>
      </w:divBdr>
      <w:divsChild>
        <w:div w:id="1622611982">
          <w:marLeft w:val="-300"/>
          <w:marRight w:val="-300"/>
          <w:marTop w:val="360"/>
          <w:marBottom w:val="360"/>
          <w:divBdr>
            <w:top w:val="none" w:sz="0" w:space="0" w:color="auto"/>
            <w:left w:val="none" w:sz="0" w:space="0" w:color="auto"/>
            <w:bottom w:val="none" w:sz="0" w:space="0" w:color="auto"/>
            <w:right w:val="none" w:sz="0" w:space="0" w:color="auto"/>
          </w:divBdr>
          <w:divsChild>
            <w:div w:id="188698931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18919492">
      <w:bodyDiv w:val="1"/>
      <w:marLeft w:val="0"/>
      <w:marRight w:val="0"/>
      <w:marTop w:val="0"/>
      <w:marBottom w:val="0"/>
      <w:divBdr>
        <w:top w:val="none" w:sz="0" w:space="0" w:color="auto"/>
        <w:left w:val="none" w:sz="0" w:space="0" w:color="auto"/>
        <w:bottom w:val="none" w:sz="0" w:space="0" w:color="auto"/>
        <w:right w:val="none" w:sz="0" w:space="0" w:color="auto"/>
      </w:divBdr>
      <w:divsChild>
        <w:div w:id="2088649514">
          <w:marLeft w:val="-300"/>
          <w:marRight w:val="-300"/>
          <w:marTop w:val="360"/>
          <w:marBottom w:val="360"/>
          <w:divBdr>
            <w:top w:val="none" w:sz="0" w:space="0" w:color="auto"/>
            <w:left w:val="none" w:sz="0" w:space="0" w:color="auto"/>
            <w:bottom w:val="none" w:sz="0" w:space="0" w:color="auto"/>
            <w:right w:val="none" w:sz="0" w:space="0" w:color="auto"/>
          </w:divBdr>
          <w:divsChild>
            <w:div w:id="33326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63143">
      <w:bodyDiv w:val="1"/>
      <w:marLeft w:val="0"/>
      <w:marRight w:val="0"/>
      <w:marTop w:val="0"/>
      <w:marBottom w:val="0"/>
      <w:divBdr>
        <w:top w:val="none" w:sz="0" w:space="0" w:color="auto"/>
        <w:left w:val="none" w:sz="0" w:space="0" w:color="auto"/>
        <w:bottom w:val="none" w:sz="0" w:space="0" w:color="auto"/>
        <w:right w:val="none" w:sz="0" w:space="0" w:color="auto"/>
      </w:divBdr>
    </w:div>
    <w:div w:id="1366371569">
      <w:bodyDiv w:val="1"/>
      <w:marLeft w:val="0"/>
      <w:marRight w:val="0"/>
      <w:marTop w:val="0"/>
      <w:marBottom w:val="0"/>
      <w:divBdr>
        <w:top w:val="none" w:sz="0" w:space="0" w:color="auto"/>
        <w:left w:val="none" w:sz="0" w:space="0" w:color="auto"/>
        <w:bottom w:val="none" w:sz="0" w:space="0" w:color="auto"/>
        <w:right w:val="none" w:sz="0" w:space="0" w:color="auto"/>
      </w:divBdr>
    </w:div>
    <w:div w:id="1416364224">
      <w:bodyDiv w:val="1"/>
      <w:marLeft w:val="0"/>
      <w:marRight w:val="0"/>
      <w:marTop w:val="0"/>
      <w:marBottom w:val="0"/>
      <w:divBdr>
        <w:top w:val="none" w:sz="0" w:space="0" w:color="auto"/>
        <w:left w:val="none" w:sz="0" w:space="0" w:color="auto"/>
        <w:bottom w:val="none" w:sz="0" w:space="0" w:color="auto"/>
        <w:right w:val="none" w:sz="0" w:space="0" w:color="auto"/>
      </w:divBdr>
    </w:div>
    <w:div w:id="1436053617">
      <w:bodyDiv w:val="1"/>
      <w:marLeft w:val="0"/>
      <w:marRight w:val="0"/>
      <w:marTop w:val="0"/>
      <w:marBottom w:val="0"/>
      <w:divBdr>
        <w:top w:val="none" w:sz="0" w:space="0" w:color="auto"/>
        <w:left w:val="none" w:sz="0" w:space="0" w:color="auto"/>
        <w:bottom w:val="none" w:sz="0" w:space="0" w:color="auto"/>
        <w:right w:val="none" w:sz="0" w:space="0" w:color="auto"/>
      </w:divBdr>
    </w:div>
    <w:div w:id="1483542871">
      <w:bodyDiv w:val="1"/>
      <w:marLeft w:val="0"/>
      <w:marRight w:val="0"/>
      <w:marTop w:val="0"/>
      <w:marBottom w:val="0"/>
      <w:divBdr>
        <w:top w:val="none" w:sz="0" w:space="0" w:color="auto"/>
        <w:left w:val="none" w:sz="0" w:space="0" w:color="auto"/>
        <w:bottom w:val="none" w:sz="0" w:space="0" w:color="auto"/>
        <w:right w:val="none" w:sz="0" w:space="0" w:color="auto"/>
      </w:divBdr>
    </w:div>
    <w:div w:id="1492939323">
      <w:bodyDiv w:val="1"/>
      <w:marLeft w:val="0"/>
      <w:marRight w:val="0"/>
      <w:marTop w:val="0"/>
      <w:marBottom w:val="0"/>
      <w:divBdr>
        <w:top w:val="none" w:sz="0" w:space="0" w:color="auto"/>
        <w:left w:val="none" w:sz="0" w:space="0" w:color="auto"/>
        <w:bottom w:val="none" w:sz="0" w:space="0" w:color="auto"/>
        <w:right w:val="none" w:sz="0" w:space="0" w:color="auto"/>
      </w:divBdr>
    </w:div>
    <w:div w:id="1503277368">
      <w:bodyDiv w:val="1"/>
      <w:marLeft w:val="0"/>
      <w:marRight w:val="0"/>
      <w:marTop w:val="0"/>
      <w:marBottom w:val="0"/>
      <w:divBdr>
        <w:top w:val="none" w:sz="0" w:space="0" w:color="auto"/>
        <w:left w:val="none" w:sz="0" w:space="0" w:color="auto"/>
        <w:bottom w:val="none" w:sz="0" w:space="0" w:color="auto"/>
        <w:right w:val="none" w:sz="0" w:space="0" w:color="auto"/>
      </w:divBdr>
    </w:div>
    <w:div w:id="1507404438">
      <w:bodyDiv w:val="1"/>
      <w:marLeft w:val="0"/>
      <w:marRight w:val="0"/>
      <w:marTop w:val="0"/>
      <w:marBottom w:val="0"/>
      <w:divBdr>
        <w:top w:val="none" w:sz="0" w:space="0" w:color="auto"/>
        <w:left w:val="none" w:sz="0" w:space="0" w:color="auto"/>
        <w:bottom w:val="none" w:sz="0" w:space="0" w:color="auto"/>
        <w:right w:val="none" w:sz="0" w:space="0" w:color="auto"/>
      </w:divBdr>
    </w:div>
    <w:div w:id="1548880201">
      <w:bodyDiv w:val="1"/>
      <w:marLeft w:val="0"/>
      <w:marRight w:val="0"/>
      <w:marTop w:val="0"/>
      <w:marBottom w:val="0"/>
      <w:divBdr>
        <w:top w:val="none" w:sz="0" w:space="0" w:color="auto"/>
        <w:left w:val="none" w:sz="0" w:space="0" w:color="auto"/>
        <w:bottom w:val="none" w:sz="0" w:space="0" w:color="auto"/>
        <w:right w:val="none" w:sz="0" w:space="0" w:color="auto"/>
      </w:divBdr>
      <w:divsChild>
        <w:div w:id="1900558829">
          <w:marLeft w:val="-300"/>
          <w:marRight w:val="-300"/>
          <w:marTop w:val="360"/>
          <w:marBottom w:val="360"/>
          <w:divBdr>
            <w:top w:val="none" w:sz="0" w:space="0" w:color="auto"/>
            <w:left w:val="none" w:sz="0" w:space="0" w:color="auto"/>
            <w:bottom w:val="none" w:sz="0" w:space="0" w:color="auto"/>
            <w:right w:val="none" w:sz="0" w:space="0" w:color="auto"/>
          </w:divBdr>
          <w:divsChild>
            <w:div w:id="3425855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55501529">
      <w:bodyDiv w:val="1"/>
      <w:marLeft w:val="0"/>
      <w:marRight w:val="0"/>
      <w:marTop w:val="0"/>
      <w:marBottom w:val="0"/>
      <w:divBdr>
        <w:top w:val="none" w:sz="0" w:space="0" w:color="auto"/>
        <w:left w:val="none" w:sz="0" w:space="0" w:color="auto"/>
        <w:bottom w:val="none" w:sz="0" w:space="0" w:color="auto"/>
        <w:right w:val="none" w:sz="0" w:space="0" w:color="auto"/>
      </w:divBdr>
    </w:div>
    <w:div w:id="1606307127">
      <w:bodyDiv w:val="1"/>
      <w:marLeft w:val="0"/>
      <w:marRight w:val="0"/>
      <w:marTop w:val="0"/>
      <w:marBottom w:val="0"/>
      <w:divBdr>
        <w:top w:val="none" w:sz="0" w:space="0" w:color="auto"/>
        <w:left w:val="none" w:sz="0" w:space="0" w:color="auto"/>
        <w:bottom w:val="none" w:sz="0" w:space="0" w:color="auto"/>
        <w:right w:val="none" w:sz="0" w:space="0" w:color="auto"/>
      </w:divBdr>
      <w:divsChild>
        <w:div w:id="940991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985742">
      <w:bodyDiv w:val="1"/>
      <w:marLeft w:val="0"/>
      <w:marRight w:val="0"/>
      <w:marTop w:val="0"/>
      <w:marBottom w:val="0"/>
      <w:divBdr>
        <w:top w:val="none" w:sz="0" w:space="0" w:color="auto"/>
        <w:left w:val="none" w:sz="0" w:space="0" w:color="auto"/>
        <w:bottom w:val="none" w:sz="0" w:space="0" w:color="auto"/>
        <w:right w:val="none" w:sz="0" w:space="0" w:color="auto"/>
      </w:divBdr>
    </w:div>
    <w:div w:id="1726219943">
      <w:bodyDiv w:val="1"/>
      <w:marLeft w:val="0"/>
      <w:marRight w:val="0"/>
      <w:marTop w:val="0"/>
      <w:marBottom w:val="0"/>
      <w:divBdr>
        <w:top w:val="none" w:sz="0" w:space="0" w:color="auto"/>
        <w:left w:val="none" w:sz="0" w:space="0" w:color="auto"/>
        <w:bottom w:val="none" w:sz="0" w:space="0" w:color="auto"/>
        <w:right w:val="none" w:sz="0" w:space="0" w:color="auto"/>
      </w:divBdr>
    </w:div>
    <w:div w:id="1733498901">
      <w:bodyDiv w:val="1"/>
      <w:marLeft w:val="0"/>
      <w:marRight w:val="0"/>
      <w:marTop w:val="0"/>
      <w:marBottom w:val="0"/>
      <w:divBdr>
        <w:top w:val="none" w:sz="0" w:space="0" w:color="auto"/>
        <w:left w:val="none" w:sz="0" w:space="0" w:color="auto"/>
        <w:bottom w:val="none" w:sz="0" w:space="0" w:color="auto"/>
        <w:right w:val="none" w:sz="0" w:space="0" w:color="auto"/>
      </w:divBdr>
    </w:div>
    <w:div w:id="1733774962">
      <w:bodyDiv w:val="1"/>
      <w:marLeft w:val="0"/>
      <w:marRight w:val="0"/>
      <w:marTop w:val="0"/>
      <w:marBottom w:val="0"/>
      <w:divBdr>
        <w:top w:val="none" w:sz="0" w:space="0" w:color="auto"/>
        <w:left w:val="none" w:sz="0" w:space="0" w:color="auto"/>
        <w:bottom w:val="none" w:sz="0" w:space="0" w:color="auto"/>
        <w:right w:val="none" w:sz="0" w:space="0" w:color="auto"/>
      </w:divBdr>
    </w:div>
    <w:div w:id="1749880659">
      <w:bodyDiv w:val="1"/>
      <w:marLeft w:val="0"/>
      <w:marRight w:val="0"/>
      <w:marTop w:val="0"/>
      <w:marBottom w:val="0"/>
      <w:divBdr>
        <w:top w:val="none" w:sz="0" w:space="0" w:color="auto"/>
        <w:left w:val="none" w:sz="0" w:space="0" w:color="auto"/>
        <w:bottom w:val="none" w:sz="0" w:space="0" w:color="auto"/>
        <w:right w:val="none" w:sz="0" w:space="0" w:color="auto"/>
      </w:divBdr>
    </w:div>
    <w:div w:id="1750884750">
      <w:bodyDiv w:val="1"/>
      <w:marLeft w:val="0"/>
      <w:marRight w:val="0"/>
      <w:marTop w:val="0"/>
      <w:marBottom w:val="0"/>
      <w:divBdr>
        <w:top w:val="none" w:sz="0" w:space="0" w:color="auto"/>
        <w:left w:val="none" w:sz="0" w:space="0" w:color="auto"/>
        <w:bottom w:val="none" w:sz="0" w:space="0" w:color="auto"/>
        <w:right w:val="none" w:sz="0" w:space="0" w:color="auto"/>
      </w:divBdr>
    </w:div>
    <w:div w:id="1787697401">
      <w:bodyDiv w:val="1"/>
      <w:marLeft w:val="0"/>
      <w:marRight w:val="0"/>
      <w:marTop w:val="0"/>
      <w:marBottom w:val="0"/>
      <w:divBdr>
        <w:top w:val="none" w:sz="0" w:space="0" w:color="auto"/>
        <w:left w:val="none" w:sz="0" w:space="0" w:color="auto"/>
        <w:bottom w:val="none" w:sz="0" w:space="0" w:color="auto"/>
        <w:right w:val="none" w:sz="0" w:space="0" w:color="auto"/>
      </w:divBdr>
      <w:divsChild>
        <w:div w:id="537546011">
          <w:marLeft w:val="0"/>
          <w:marRight w:val="0"/>
          <w:marTop w:val="240"/>
          <w:marBottom w:val="240"/>
          <w:divBdr>
            <w:top w:val="single" w:sz="6" w:space="0" w:color="CCCCCC"/>
            <w:left w:val="single" w:sz="24" w:space="9" w:color="04AA6D"/>
            <w:bottom w:val="single" w:sz="6" w:space="0" w:color="CCCCCC"/>
            <w:right w:val="single" w:sz="6" w:space="0" w:color="CCCCCC"/>
          </w:divBdr>
          <w:divsChild>
            <w:div w:id="837966071">
              <w:marLeft w:val="0"/>
              <w:marRight w:val="0"/>
              <w:marTop w:val="0"/>
              <w:marBottom w:val="0"/>
              <w:divBdr>
                <w:top w:val="none" w:sz="0" w:space="0" w:color="auto"/>
                <w:left w:val="none" w:sz="0" w:space="0" w:color="auto"/>
                <w:bottom w:val="none" w:sz="0" w:space="0" w:color="auto"/>
                <w:right w:val="none" w:sz="0" w:space="0" w:color="auto"/>
              </w:divBdr>
            </w:div>
          </w:divsChild>
        </w:div>
        <w:div w:id="1858083352">
          <w:marLeft w:val="0"/>
          <w:marRight w:val="0"/>
          <w:marTop w:val="240"/>
          <w:marBottom w:val="240"/>
          <w:divBdr>
            <w:top w:val="single" w:sz="6" w:space="0" w:color="CCCCCC"/>
            <w:left w:val="single" w:sz="24" w:space="9" w:color="04AA6D"/>
            <w:bottom w:val="single" w:sz="6" w:space="0" w:color="CCCCCC"/>
            <w:right w:val="single" w:sz="6" w:space="0" w:color="CCCCCC"/>
          </w:divBdr>
          <w:divsChild>
            <w:div w:id="888498840">
              <w:marLeft w:val="0"/>
              <w:marRight w:val="0"/>
              <w:marTop w:val="0"/>
              <w:marBottom w:val="0"/>
              <w:divBdr>
                <w:top w:val="none" w:sz="0" w:space="0" w:color="auto"/>
                <w:left w:val="none" w:sz="0" w:space="0" w:color="auto"/>
                <w:bottom w:val="none" w:sz="0" w:space="0" w:color="auto"/>
                <w:right w:val="none" w:sz="0" w:space="0" w:color="auto"/>
              </w:divBdr>
            </w:div>
          </w:divsChild>
        </w:div>
        <w:div w:id="540359625">
          <w:marLeft w:val="0"/>
          <w:marRight w:val="0"/>
          <w:marTop w:val="240"/>
          <w:marBottom w:val="240"/>
          <w:divBdr>
            <w:top w:val="single" w:sz="6" w:space="0" w:color="CCCCCC"/>
            <w:left w:val="single" w:sz="24" w:space="9" w:color="04AA6D"/>
            <w:bottom w:val="single" w:sz="6" w:space="0" w:color="CCCCCC"/>
            <w:right w:val="single" w:sz="6" w:space="0" w:color="CCCCCC"/>
          </w:divBdr>
          <w:divsChild>
            <w:div w:id="385836297">
              <w:marLeft w:val="0"/>
              <w:marRight w:val="0"/>
              <w:marTop w:val="0"/>
              <w:marBottom w:val="0"/>
              <w:divBdr>
                <w:top w:val="none" w:sz="0" w:space="0" w:color="auto"/>
                <w:left w:val="none" w:sz="0" w:space="0" w:color="auto"/>
                <w:bottom w:val="none" w:sz="0" w:space="0" w:color="auto"/>
                <w:right w:val="none" w:sz="0" w:space="0" w:color="auto"/>
              </w:divBdr>
            </w:div>
          </w:divsChild>
        </w:div>
        <w:div w:id="1272398230">
          <w:marLeft w:val="0"/>
          <w:marRight w:val="0"/>
          <w:marTop w:val="240"/>
          <w:marBottom w:val="240"/>
          <w:divBdr>
            <w:top w:val="single" w:sz="6" w:space="0" w:color="CCCCCC"/>
            <w:left w:val="single" w:sz="24" w:space="9" w:color="04AA6D"/>
            <w:bottom w:val="single" w:sz="6" w:space="0" w:color="CCCCCC"/>
            <w:right w:val="single" w:sz="6" w:space="0" w:color="CCCCCC"/>
          </w:divBdr>
          <w:divsChild>
            <w:div w:id="363596746">
              <w:marLeft w:val="0"/>
              <w:marRight w:val="0"/>
              <w:marTop w:val="0"/>
              <w:marBottom w:val="0"/>
              <w:divBdr>
                <w:top w:val="none" w:sz="0" w:space="0" w:color="auto"/>
                <w:left w:val="none" w:sz="0" w:space="0" w:color="auto"/>
                <w:bottom w:val="none" w:sz="0" w:space="0" w:color="auto"/>
                <w:right w:val="none" w:sz="0" w:space="0" w:color="auto"/>
              </w:divBdr>
            </w:div>
          </w:divsChild>
        </w:div>
        <w:div w:id="1789271935">
          <w:marLeft w:val="0"/>
          <w:marRight w:val="0"/>
          <w:marTop w:val="240"/>
          <w:marBottom w:val="240"/>
          <w:divBdr>
            <w:top w:val="single" w:sz="6" w:space="0" w:color="CCCCCC"/>
            <w:left w:val="single" w:sz="24" w:space="9" w:color="04AA6D"/>
            <w:bottom w:val="single" w:sz="6" w:space="0" w:color="CCCCCC"/>
            <w:right w:val="single" w:sz="6" w:space="0" w:color="CCCCCC"/>
          </w:divBdr>
          <w:divsChild>
            <w:div w:id="733049016">
              <w:marLeft w:val="0"/>
              <w:marRight w:val="0"/>
              <w:marTop w:val="0"/>
              <w:marBottom w:val="0"/>
              <w:divBdr>
                <w:top w:val="none" w:sz="0" w:space="0" w:color="auto"/>
                <w:left w:val="none" w:sz="0" w:space="0" w:color="auto"/>
                <w:bottom w:val="none" w:sz="0" w:space="0" w:color="auto"/>
                <w:right w:val="none" w:sz="0" w:space="0" w:color="auto"/>
              </w:divBdr>
            </w:div>
          </w:divsChild>
        </w:div>
        <w:div w:id="719743106">
          <w:marLeft w:val="0"/>
          <w:marRight w:val="0"/>
          <w:marTop w:val="240"/>
          <w:marBottom w:val="240"/>
          <w:divBdr>
            <w:top w:val="single" w:sz="6" w:space="0" w:color="CCCCCC"/>
            <w:left w:val="single" w:sz="24" w:space="9" w:color="04AA6D"/>
            <w:bottom w:val="single" w:sz="6" w:space="0" w:color="CCCCCC"/>
            <w:right w:val="single" w:sz="6" w:space="0" w:color="CCCCCC"/>
          </w:divBdr>
          <w:divsChild>
            <w:div w:id="168377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73188">
      <w:bodyDiv w:val="1"/>
      <w:marLeft w:val="0"/>
      <w:marRight w:val="0"/>
      <w:marTop w:val="0"/>
      <w:marBottom w:val="0"/>
      <w:divBdr>
        <w:top w:val="none" w:sz="0" w:space="0" w:color="auto"/>
        <w:left w:val="none" w:sz="0" w:space="0" w:color="auto"/>
        <w:bottom w:val="none" w:sz="0" w:space="0" w:color="auto"/>
        <w:right w:val="none" w:sz="0" w:space="0" w:color="auto"/>
      </w:divBdr>
    </w:div>
    <w:div w:id="1817378901">
      <w:bodyDiv w:val="1"/>
      <w:marLeft w:val="0"/>
      <w:marRight w:val="0"/>
      <w:marTop w:val="0"/>
      <w:marBottom w:val="0"/>
      <w:divBdr>
        <w:top w:val="none" w:sz="0" w:space="0" w:color="auto"/>
        <w:left w:val="none" w:sz="0" w:space="0" w:color="auto"/>
        <w:bottom w:val="none" w:sz="0" w:space="0" w:color="auto"/>
        <w:right w:val="none" w:sz="0" w:space="0" w:color="auto"/>
      </w:divBdr>
      <w:divsChild>
        <w:div w:id="2077509306">
          <w:marLeft w:val="-300"/>
          <w:marRight w:val="-300"/>
          <w:marTop w:val="360"/>
          <w:marBottom w:val="360"/>
          <w:divBdr>
            <w:top w:val="none" w:sz="0" w:space="0" w:color="auto"/>
            <w:left w:val="none" w:sz="0" w:space="0" w:color="auto"/>
            <w:bottom w:val="none" w:sz="0" w:space="0" w:color="auto"/>
            <w:right w:val="none" w:sz="0" w:space="0" w:color="auto"/>
          </w:divBdr>
          <w:divsChild>
            <w:div w:id="91713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3254">
      <w:bodyDiv w:val="1"/>
      <w:marLeft w:val="0"/>
      <w:marRight w:val="0"/>
      <w:marTop w:val="0"/>
      <w:marBottom w:val="0"/>
      <w:divBdr>
        <w:top w:val="none" w:sz="0" w:space="0" w:color="auto"/>
        <w:left w:val="none" w:sz="0" w:space="0" w:color="auto"/>
        <w:bottom w:val="none" w:sz="0" w:space="0" w:color="auto"/>
        <w:right w:val="none" w:sz="0" w:space="0" w:color="auto"/>
      </w:divBdr>
    </w:div>
    <w:div w:id="1874423119">
      <w:bodyDiv w:val="1"/>
      <w:marLeft w:val="0"/>
      <w:marRight w:val="0"/>
      <w:marTop w:val="0"/>
      <w:marBottom w:val="0"/>
      <w:divBdr>
        <w:top w:val="none" w:sz="0" w:space="0" w:color="auto"/>
        <w:left w:val="none" w:sz="0" w:space="0" w:color="auto"/>
        <w:bottom w:val="none" w:sz="0" w:space="0" w:color="auto"/>
        <w:right w:val="none" w:sz="0" w:space="0" w:color="auto"/>
      </w:divBdr>
      <w:divsChild>
        <w:div w:id="2026788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518921">
      <w:bodyDiv w:val="1"/>
      <w:marLeft w:val="0"/>
      <w:marRight w:val="0"/>
      <w:marTop w:val="0"/>
      <w:marBottom w:val="0"/>
      <w:divBdr>
        <w:top w:val="none" w:sz="0" w:space="0" w:color="auto"/>
        <w:left w:val="none" w:sz="0" w:space="0" w:color="auto"/>
        <w:bottom w:val="none" w:sz="0" w:space="0" w:color="auto"/>
        <w:right w:val="none" w:sz="0" w:space="0" w:color="auto"/>
      </w:divBdr>
    </w:div>
    <w:div w:id="1892812811">
      <w:bodyDiv w:val="1"/>
      <w:marLeft w:val="0"/>
      <w:marRight w:val="0"/>
      <w:marTop w:val="0"/>
      <w:marBottom w:val="0"/>
      <w:divBdr>
        <w:top w:val="none" w:sz="0" w:space="0" w:color="auto"/>
        <w:left w:val="none" w:sz="0" w:space="0" w:color="auto"/>
        <w:bottom w:val="none" w:sz="0" w:space="0" w:color="auto"/>
        <w:right w:val="none" w:sz="0" w:space="0" w:color="auto"/>
      </w:divBdr>
      <w:divsChild>
        <w:div w:id="340085174">
          <w:marLeft w:val="-300"/>
          <w:marRight w:val="-300"/>
          <w:marTop w:val="360"/>
          <w:marBottom w:val="360"/>
          <w:divBdr>
            <w:top w:val="none" w:sz="0" w:space="0" w:color="auto"/>
            <w:left w:val="none" w:sz="0" w:space="0" w:color="auto"/>
            <w:bottom w:val="none" w:sz="0" w:space="0" w:color="auto"/>
            <w:right w:val="none" w:sz="0" w:space="0" w:color="auto"/>
          </w:divBdr>
          <w:divsChild>
            <w:div w:id="126866002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07370917">
      <w:bodyDiv w:val="1"/>
      <w:marLeft w:val="0"/>
      <w:marRight w:val="0"/>
      <w:marTop w:val="0"/>
      <w:marBottom w:val="0"/>
      <w:divBdr>
        <w:top w:val="none" w:sz="0" w:space="0" w:color="auto"/>
        <w:left w:val="none" w:sz="0" w:space="0" w:color="auto"/>
        <w:bottom w:val="none" w:sz="0" w:space="0" w:color="auto"/>
        <w:right w:val="none" w:sz="0" w:space="0" w:color="auto"/>
      </w:divBdr>
    </w:div>
    <w:div w:id="1911306711">
      <w:bodyDiv w:val="1"/>
      <w:marLeft w:val="0"/>
      <w:marRight w:val="0"/>
      <w:marTop w:val="0"/>
      <w:marBottom w:val="0"/>
      <w:divBdr>
        <w:top w:val="none" w:sz="0" w:space="0" w:color="auto"/>
        <w:left w:val="none" w:sz="0" w:space="0" w:color="auto"/>
        <w:bottom w:val="none" w:sz="0" w:space="0" w:color="auto"/>
        <w:right w:val="none" w:sz="0" w:space="0" w:color="auto"/>
      </w:divBdr>
      <w:divsChild>
        <w:div w:id="1916162480">
          <w:marLeft w:val="-300"/>
          <w:marRight w:val="-300"/>
          <w:marTop w:val="360"/>
          <w:marBottom w:val="360"/>
          <w:divBdr>
            <w:top w:val="none" w:sz="0" w:space="0" w:color="auto"/>
            <w:left w:val="none" w:sz="0" w:space="0" w:color="auto"/>
            <w:bottom w:val="none" w:sz="0" w:space="0" w:color="auto"/>
            <w:right w:val="none" w:sz="0" w:space="0" w:color="auto"/>
          </w:divBdr>
          <w:divsChild>
            <w:div w:id="166554563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20540798">
      <w:bodyDiv w:val="1"/>
      <w:marLeft w:val="0"/>
      <w:marRight w:val="0"/>
      <w:marTop w:val="0"/>
      <w:marBottom w:val="0"/>
      <w:divBdr>
        <w:top w:val="none" w:sz="0" w:space="0" w:color="auto"/>
        <w:left w:val="none" w:sz="0" w:space="0" w:color="auto"/>
        <w:bottom w:val="none" w:sz="0" w:space="0" w:color="auto"/>
        <w:right w:val="none" w:sz="0" w:space="0" w:color="auto"/>
      </w:divBdr>
      <w:divsChild>
        <w:div w:id="59255490">
          <w:marLeft w:val="-300"/>
          <w:marRight w:val="-300"/>
          <w:marTop w:val="360"/>
          <w:marBottom w:val="360"/>
          <w:divBdr>
            <w:top w:val="none" w:sz="0" w:space="0" w:color="auto"/>
            <w:left w:val="none" w:sz="0" w:space="0" w:color="auto"/>
            <w:bottom w:val="none" w:sz="0" w:space="0" w:color="auto"/>
            <w:right w:val="none" w:sz="0" w:space="0" w:color="auto"/>
          </w:divBdr>
          <w:divsChild>
            <w:div w:id="38039929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86679464">
      <w:bodyDiv w:val="1"/>
      <w:marLeft w:val="0"/>
      <w:marRight w:val="0"/>
      <w:marTop w:val="0"/>
      <w:marBottom w:val="0"/>
      <w:divBdr>
        <w:top w:val="none" w:sz="0" w:space="0" w:color="auto"/>
        <w:left w:val="none" w:sz="0" w:space="0" w:color="auto"/>
        <w:bottom w:val="none" w:sz="0" w:space="0" w:color="auto"/>
        <w:right w:val="none" w:sz="0" w:space="0" w:color="auto"/>
      </w:divBdr>
    </w:div>
    <w:div w:id="2110274507">
      <w:bodyDiv w:val="1"/>
      <w:marLeft w:val="0"/>
      <w:marRight w:val="0"/>
      <w:marTop w:val="0"/>
      <w:marBottom w:val="0"/>
      <w:divBdr>
        <w:top w:val="none" w:sz="0" w:space="0" w:color="auto"/>
        <w:left w:val="none" w:sz="0" w:space="0" w:color="auto"/>
        <w:bottom w:val="none" w:sz="0" w:space="0" w:color="auto"/>
        <w:right w:val="none" w:sz="0" w:space="0" w:color="auto"/>
      </w:divBdr>
    </w:div>
    <w:div w:id="2127309325">
      <w:bodyDiv w:val="1"/>
      <w:marLeft w:val="0"/>
      <w:marRight w:val="0"/>
      <w:marTop w:val="0"/>
      <w:marBottom w:val="0"/>
      <w:divBdr>
        <w:top w:val="none" w:sz="0" w:space="0" w:color="auto"/>
        <w:left w:val="none" w:sz="0" w:space="0" w:color="auto"/>
        <w:bottom w:val="none" w:sz="0" w:space="0" w:color="auto"/>
        <w:right w:val="none" w:sz="0" w:space="0" w:color="auto"/>
      </w:divBdr>
    </w:div>
    <w:div w:id="2143955860">
      <w:bodyDiv w:val="1"/>
      <w:marLeft w:val="0"/>
      <w:marRight w:val="0"/>
      <w:marTop w:val="0"/>
      <w:marBottom w:val="0"/>
      <w:divBdr>
        <w:top w:val="none" w:sz="0" w:space="0" w:color="auto"/>
        <w:left w:val="none" w:sz="0" w:space="0" w:color="auto"/>
        <w:bottom w:val="none" w:sz="0" w:space="0" w:color="auto"/>
        <w:right w:val="none" w:sz="0" w:space="0" w:color="auto"/>
      </w:divBdr>
    </w:div>
    <w:div w:id="214716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tag_li.asp" TargetMode="External"/><Relationship Id="rId13" Type="http://schemas.openxmlformats.org/officeDocument/2006/relationships/image" Target="media/image2.png"/><Relationship Id="rId18" Type="http://schemas.openxmlformats.org/officeDocument/2006/relationships/hyperlink" Target="https://www.w3schools.com/html/tryit.asp?filename=tryhtml_ent_quot" TargetMode="External"/><Relationship Id="rId3" Type="http://schemas.openxmlformats.org/officeDocument/2006/relationships/settings" Target="settings.xml"/><Relationship Id="rId21" Type="http://schemas.openxmlformats.org/officeDocument/2006/relationships/hyperlink" Target="https://www.w3schools.com/html/tryit.asp?filename=tryhtml_ent_pound" TargetMode="External"/><Relationship Id="rId7" Type="http://schemas.openxmlformats.org/officeDocument/2006/relationships/hyperlink" Target="https://www.w3schools.com/tags/tag_ol.asp" TargetMode="External"/><Relationship Id="rId12" Type="http://schemas.openxmlformats.org/officeDocument/2006/relationships/image" Target="media/image1.png"/><Relationship Id="rId17" Type="http://schemas.openxmlformats.org/officeDocument/2006/relationships/hyperlink" Target="https://www.w3schools.com/html/tryit.asp?filename=tryhtml_ent_am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3schools.com/html/tryit.asp?filename=tryhtml_ent_gt" TargetMode="External"/><Relationship Id="rId20" Type="http://schemas.openxmlformats.org/officeDocument/2006/relationships/hyperlink" Target="https://www.w3schools.com/html/tryit.asp?filename=tryhtml_ent_cent" TargetMode="External"/><Relationship Id="rId1" Type="http://schemas.openxmlformats.org/officeDocument/2006/relationships/numbering" Target="numbering.xml"/><Relationship Id="rId6" Type="http://schemas.openxmlformats.org/officeDocument/2006/relationships/hyperlink" Target="https://www.w3schools.com/tags/tag_ul.asp" TargetMode="External"/><Relationship Id="rId11" Type="http://schemas.openxmlformats.org/officeDocument/2006/relationships/hyperlink" Target="https://www.w3schools.com/tags/tag_dd.asp" TargetMode="External"/><Relationship Id="rId24" Type="http://schemas.openxmlformats.org/officeDocument/2006/relationships/fontTable" Target="fontTable.xml"/><Relationship Id="rId5" Type="http://schemas.openxmlformats.org/officeDocument/2006/relationships/hyperlink" Target="https://www.w3schools.com/colors/colors_names.asp" TargetMode="External"/><Relationship Id="rId15" Type="http://schemas.openxmlformats.org/officeDocument/2006/relationships/hyperlink" Target="https://www.w3schools.com/html/tryit.asp?filename=tryhtml_ent_lt" TargetMode="External"/><Relationship Id="rId23" Type="http://schemas.openxmlformats.org/officeDocument/2006/relationships/hyperlink" Target="https://www.w3schools.com/html/tryit.asp?filename=tryhtml_ent_reg" TargetMode="External"/><Relationship Id="rId10" Type="http://schemas.openxmlformats.org/officeDocument/2006/relationships/hyperlink" Target="https://www.w3schools.com/tags/tag_dt.asp" TargetMode="External"/><Relationship Id="rId19" Type="http://schemas.openxmlformats.org/officeDocument/2006/relationships/hyperlink" Target="https://www.w3schools.com/html/tryit.asp?filename=tryhtml_ent_apos" TargetMode="External"/><Relationship Id="rId4" Type="http://schemas.openxmlformats.org/officeDocument/2006/relationships/webSettings" Target="webSettings.xml"/><Relationship Id="rId9" Type="http://schemas.openxmlformats.org/officeDocument/2006/relationships/hyperlink" Target="https://www.w3schools.com/tags/tag_dl.asp" TargetMode="External"/><Relationship Id="rId14" Type="http://schemas.openxmlformats.org/officeDocument/2006/relationships/image" Target="media/image3.gif"/><Relationship Id="rId22" Type="http://schemas.openxmlformats.org/officeDocument/2006/relationships/hyperlink" Target="https://www.w3schools.com/html/tryit.asp?filename=tryhtml_ent_co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18</Pages>
  <Words>2364</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Khatri</dc:creator>
  <cp:keywords/>
  <dc:description/>
  <cp:lastModifiedBy>Sameer Khatri</cp:lastModifiedBy>
  <cp:revision>19</cp:revision>
  <dcterms:created xsi:type="dcterms:W3CDTF">2025-07-01T08:38:00Z</dcterms:created>
  <dcterms:modified xsi:type="dcterms:W3CDTF">2025-07-24T16:12:00Z</dcterms:modified>
</cp:coreProperties>
</file>